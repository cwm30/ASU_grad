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6690" w14:textId="11A0E89D" w:rsidR="006A63C3" w:rsidRDefault="008E5165"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Introduction and Problem Statement: </w:t>
      </w:r>
      <w:ins w:id="0" w:author="Yang Weng" w:date="2018-09-30T22:49:00Z">
        <w:r w:rsidR="000416F8">
          <w:rPr>
            <w:rFonts w:ascii="Times New Roman" w:hAnsi="Times New Roman" w:cs="Times New Roman"/>
            <w:sz w:val="24"/>
            <w:szCs w:val="24"/>
          </w:rPr>
          <w:t xml:space="preserve">Power </w:t>
        </w:r>
      </w:ins>
      <w:ins w:id="1" w:author="Yang Weng" w:date="2018-09-30T22:52:00Z">
        <w:r w:rsidR="000416F8">
          <w:rPr>
            <w:rFonts w:ascii="Times New Roman" w:hAnsi="Times New Roman" w:cs="Times New Roman"/>
            <w:sz w:val="24"/>
            <w:szCs w:val="24"/>
          </w:rPr>
          <w:t>s</w:t>
        </w:r>
      </w:ins>
      <w:ins w:id="2" w:author="Yang Weng" w:date="2018-09-30T22:49:00Z">
        <w:r w:rsidR="00153536">
          <w:rPr>
            <w:rFonts w:ascii="Times New Roman" w:hAnsi="Times New Roman" w:cs="Times New Roman"/>
            <w:sz w:val="24"/>
            <w:szCs w:val="24"/>
          </w:rPr>
          <w:t xml:space="preserve">ystems are under fundamental changes in </w:t>
        </w:r>
      </w:ins>
      <w:ins w:id="3" w:author="Yang Weng" w:date="2018-10-05T01:12:00Z">
        <w:r w:rsidR="004E7CEB">
          <w:rPr>
            <w:rFonts w:ascii="Times New Roman" w:hAnsi="Times New Roman" w:cs="Times New Roman"/>
            <w:sz w:val="24"/>
            <w:szCs w:val="24"/>
          </w:rPr>
          <w:t>their</w:t>
        </w:r>
      </w:ins>
      <w:ins w:id="4" w:author="Yang Weng" w:date="2018-09-30T22:49:00Z">
        <w:r w:rsidR="00153536">
          <w:rPr>
            <w:rFonts w:ascii="Times New Roman" w:hAnsi="Times New Roman" w:cs="Times New Roman"/>
            <w:sz w:val="24"/>
            <w:szCs w:val="24"/>
          </w:rPr>
          <w:t xml:space="preserve"> structure, moving from centralized operation to distributed operation. In such</w:t>
        </w:r>
      </w:ins>
      <w:ins w:id="5" w:author="Yang Weng" w:date="2018-09-30T22:50:00Z">
        <w:r w:rsidR="00153536">
          <w:rPr>
            <w:rFonts w:ascii="Times New Roman" w:hAnsi="Times New Roman" w:cs="Times New Roman"/>
            <w:sz w:val="24"/>
            <w:szCs w:val="24"/>
          </w:rPr>
          <w:t xml:space="preserve"> a transformation, distributed energy resources (DERs) play a significant role in providing energy locally at customer side</w:t>
        </w:r>
      </w:ins>
      <w:ins w:id="6" w:author="Yang Weng" w:date="2018-10-05T01:15:00Z">
        <w:r w:rsidR="004E7CEB">
          <w:rPr>
            <w:rFonts w:ascii="Times New Roman" w:hAnsi="Times New Roman" w:cs="Times New Roman"/>
            <w:sz w:val="24"/>
            <w:szCs w:val="24"/>
          </w:rPr>
          <w:t xml:space="preserve"> </w:t>
        </w:r>
        <w:r w:rsidR="004E7CEB">
          <w:rPr>
            <w:rFonts w:ascii="Times New Roman" w:hAnsi="Times New Roman" w:cs="Times New Roman"/>
            <w:sz w:val="24"/>
            <w:szCs w:val="24"/>
            <w:lang w:eastAsia="zh-CN"/>
          </w:rPr>
          <w:t>for benefits such as avoiding long distance power transmission, causing extra costs and power losses</w:t>
        </w:r>
      </w:ins>
      <w:ins w:id="7" w:author="Yang Weng" w:date="2018-09-30T22:50:00Z">
        <w:r w:rsidR="00153536">
          <w:rPr>
            <w:rFonts w:ascii="Times New Roman" w:hAnsi="Times New Roman" w:cs="Times New Roman" w:hint="eastAsia"/>
            <w:sz w:val="24"/>
            <w:szCs w:val="24"/>
            <w:lang w:eastAsia="zh-CN"/>
          </w:rPr>
          <w:t>.</w:t>
        </w:r>
        <w:r w:rsidR="00153536">
          <w:rPr>
            <w:rFonts w:ascii="Times New Roman" w:hAnsi="Times New Roman" w:cs="Times New Roman"/>
            <w:sz w:val="24"/>
            <w:szCs w:val="24"/>
          </w:rPr>
          <w:t xml:space="preserve"> </w:t>
        </w:r>
      </w:ins>
      <w:ins w:id="8" w:author="Yang Weng" w:date="2018-09-30T22:51:00Z">
        <w:r w:rsidR="00153536">
          <w:rPr>
            <w:rFonts w:ascii="Times New Roman" w:hAnsi="Times New Roman" w:cs="Times New Roman"/>
            <w:sz w:val="24"/>
            <w:szCs w:val="24"/>
          </w:rPr>
          <w:t xml:space="preserve">Due to DER’s intermittent generation, uncertain power flow fluctuation becomes a key </w:t>
        </w:r>
      </w:ins>
      <w:ins w:id="9" w:author="Yang Weng" w:date="2018-09-30T22:52:00Z">
        <w:r w:rsidR="00B33F74">
          <w:rPr>
            <w:rFonts w:ascii="Times New Roman" w:hAnsi="Times New Roman" w:cs="Times New Roman"/>
            <w:sz w:val="24"/>
            <w:szCs w:val="24"/>
          </w:rPr>
          <w:t xml:space="preserve">issue in the </w:t>
        </w:r>
        <w:r w:rsidR="000416F8">
          <w:rPr>
            <w:rFonts w:ascii="Times New Roman" w:hAnsi="Times New Roman" w:cs="Times New Roman"/>
            <w:sz w:val="24"/>
            <w:szCs w:val="24"/>
          </w:rPr>
          <w:t xml:space="preserve">power system transformation. For this reason, </w:t>
        </w:r>
      </w:ins>
      <w:del w:id="10" w:author="Yang Weng" w:date="2018-09-30T22:52:00Z">
        <w:r w:rsidR="00AA1A2D" w:rsidDel="000416F8">
          <w:rPr>
            <w:rFonts w:ascii="Times New Roman" w:hAnsi="Times New Roman" w:cs="Times New Roman"/>
            <w:sz w:val="24"/>
            <w:szCs w:val="24"/>
          </w:rPr>
          <w:delText xml:space="preserve">Customer </w:delText>
        </w:r>
      </w:del>
      <w:ins w:id="11" w:author="Yang Weng" w:date="2018-09-30T22:52:00Z">
        <w:r w:rsidR="000416F8">
          <w:rPr>
            <w:rFonts w:ascii="Times New Roman" w:hAnsi="Times New Roman" w:cs="Times New Roman"/>
            <w:sz w:val="24"/>
            <w:szCs w:val="24"/>
          </w:rPr>
          <w:t>c</w:t>
        </w:r>
        <w:r w:rsidR="000416F8">
          <w:rPr>
            <w:rFonts w:ascii="Times New Roman" w:hAnsi="Times New Roman" w:cs="Times New Roman"/>
            <w:sz w:val="24"/>
            <w:szCs w:val="24"/>
          </w:rPr>
          <w:t xml:space="preserve">ustomer </w:t>
        </w:r>
        <w:r w:rsidR="000416F8">
          <w:rPr>
            <w:rFonts w:ascii="Times New Roman" w:hAnsi="Times New Roman" w:cs="Times New Roman"/>
            <w:sz w:val="24"/>
            <w:szCs w:val="24"/>
          </w:rPr>
          <w:t>o</w:t>
        </w:r>
      </w:ins>
      <w:del w:id="12" w:author="Yang Weng" w:date="2018-09-30T22:52:00Z">
        <w:r w:rsidR="00AA1A2D" w:rsidDel="000416F8">
          <w:rPr>
            <w:rFonts w:ascii="Times New Roman" w:hAnsi="Times New Roman" w:cs="Times New Roman"/>
            <w:sz w:val="24"/>
            <w:szCs w:val="24"/>
          </w:rPr>
          <w:delText>O</w:delText>
        </w:r>
      </w:del>
      <w:r w:rsidR="00AA1A2D">
        <w:rPr>
          <w:rFonts w:ascii="Times New Roman" w:hAnsi="Times New Roman" w:cs="Times New Roman"/>
          <w:sz w:val="24"/>
          <w:szCs w:val="24"/>
        </w:rPr>
        <w:t xml:space="preserve">wned </w:t>
      </w:r>
      <w:del w:id="13" w:author="Yang Weng" w:date="2018-09-30T22:52:00Z">
        <w:r w:rsidR="00AA1A2D" w:rsidDel="000416F8">
          <w:rPr>
            <w:rFonts w:ascii="Times New Roman" w:hAnsi="Times New Roman" w:cs="Times New Roman"/>
            <w:sz w:val="24"/>
            <w:szCs w:val="24"/>
          </w:rPr>
          <w:delText xml:space="preserve">Battery </w:delText>
        </w:r>
      </w:del>
      <w:ins w:id="14" w:author="Yang Weng" w:date="2018-09-30T22:52:00Z">
        <w:r w:rsidR="000416F8">
          <w:rPr>
            <w:rFonts w:ascii="Times New Roman" w:hAnsi="Times New Roman" w:cs="Times New Roman"/>
            <w:sz w:val="24"/>
            <w:szCs w:val="24"/>
          </w:rPr>
          <w:t>b</w:t>
        </w:r>
        <w:r w:rsidR="000416F8">
          <w:rPr>
            <w:rFonts w:ascii="Times New Roman" w:hAnsi="Times New Roman" w:cs="Times New Roman"/>
            <w:sz w:val="24"/>
            <w:szCs w:val="24"/>
          </w:rPr>
          <w:t xml:space="preserve">attery </w:t>
        </w:r>
      </w:ins>
      <w:del w:id="15" w:author="Yang Weng" w:date="2018-09-30T22:52:00Z">
        <w:r w:rsidR="00AA1A2D" w:rsidDel="000416F8">
          <w:rPr>
            <w:rFonts w:ascii="Times New Roman" w:hAnsi="Times New Roman" w:cs="Times New Roman"/>
            <w:sz w:val="24"/>
            <w:szCs w:val="24"/>
          </w:rPr>
          <w:delText xml:space="preserve">Systems </w:delText>
        </w:r>
      </w:del>
      <w:ins w:id="16" w:author="Yang Weng" w:date="2018-09-30T22:52:00Z">
        <w:r w:rsidR="000416F8">
          <w:rPr>
            <w:rFonts w:ascii="Times New Roman" w:hAnsi="Times New Roman" w:cs="Times New Roman"/>
            <w:sz w:val="24"/>
            <w:szCs w:val="24"/>
          </w:rPr>
          <w:t>s</w:t>
        </w:r>
        <w:r w:rsidR="000416F8">
          <w:rPr>
            <w:rFonts w:ascii="Times New Roman" w:hAnsi="Times New Roman" w:cs="Times New Roman"/>
            <w:sz w:val="24"/>
            <w:szCs w:val="24"/>
          </w:rPr>
          <w:t xml:space="preserve">ystems </w:t>
        </w:r>
      </w:ins>
      <w:r w:rsidR="00AA1A2D">
        <w:rPr>
          <w:rFonts w:ascii="Times New Roman" w:hAnsi="Times New Roman" w:cs="Times New Roman"/>
          <w:sz w:val="24"/>
          <w:szCs w:val="24"/>
        </w:rPr>
        <w:t>(COBS)</w:t>
      </w:r>
      <w:r w:rsidR="00F002BE" w:rsidRPr="00AA1A2D">
        <w:rPr>
          <w:rFonts w:ascii="Times New Roman" w:hAnsi="Times New Roman" w:cs="Times New Roman"/>
          <w:sz w:val="24"/>
          <w:szCs w:val="24"/>
        </w:rPr>
        <w:t xml:space="preserve"> </w:t>
      </w:r>
      <w:ins w:id="17" w:author="Yang Weng" w:date="2018-09-30T22:52:00Z">
        <w:r w:rsidR="000416F8">
          <w:rPr>
            <w:rFonts w:ascii="Times New Roman" w:hAnsi="Times New Roman" w:cs="Times New Roman"/>
            <w:sz w:val="24"/>
            <w:szCs w:val="24"/>
          </w:rPr>
          <w:t>are</w:t>
        </w:r>
      </w:ins>
      <w:del w:id="18" w:author="Yang Weng" w:date="2018-09-30T22:52:00Z">
        <w:r w:rsidR="00F002BE" w:rsidRPr="00AA1A2D" w:rsidDel="000416F8">
          <w:rPr>
            <w:rFonts w:ascii="Times New Roman" w:hAnsi="Times New Roman" w:cs="Times New Roman"/>
            <w:sz w:val="24"/>
            <w:szCs w:val="24"/>
          </w:rPr>
          <w:delText>can be</w:delText>
        </w:r>
      </w:del>
      <w:ins w:id="19" w:author="Yang Weng" w:date="2018-09-30T22:52:00Z">
        <w:r w:rsidR="000416F8">
          <w:rPr>
            <w:rFonts w:ascii="Times New Roman" w:hAnsi="Times New Roman" w:cs="Times New Roman"/>
            <w:sz w:val="24"/>
            <w:szCs w:val="24"/>
          </w:rPr>
          <w:t xml:space="preserve"> introduced </w:t>
        </w:r>
      </w:ins>
      <w:del w:id="20" w:author="Yang Weng" w:date="2018-09-30T22:52:00Z">
        <w:r w:rsidR="00F002BE" w:rsidRPr="00AA1A2D" w:rsidDel="000416F8">
          <w:rPr>
            <w:rFonts w:ascii="Times New Roman" w:hAnsi="Times New Roman" w:cs="Times New Roman"/>
            <w:sz w:val="24"/>
            <w:szCs w:val="24"/>
          </w:rPr>
          <w:delText xml:space="preserve"> used </w:delText>
        </w:r>
      </w:del>
      <w:r w:rsidR="00F002BE" w:rsidRPr="00AA1A2D">
        <w:rPr>
          <w:rFonts w:ascii="Times New Roman" w:hAnsi="Times New Roman" w:cs="Times New Roman"/>
          <w:sz w:val="24"/>
          <w:szCs w:val="24"/>
        </w:rPr>
        <w:t xml:space="preserve">to ensure </w:t>
      </w:r>
      <w:ins w:id="21" w:author="Yang Weng" w:date="2018-09-30T22:53:00Z">
        <w:r w:rsidR="000416F8">
          <w:rPr>
            <w:rFonts w:ascii="Times New Roman" w:hAnsi="Times New Roman" w:cs="Times New Roman"/>
            <w:sz w:val="24"/>
            <w:szCs w:val="24"/>
          </w:rPr>
          <w:t>controllability of DER</w:t>
        </w:r>
      </w:ins>
      <w:ins w:id="22" w:author="Yang Weng" w:date="2018-10-05T01:16:00Z">
        <w:r w:rsidR="004E7CEB">
          <w:rPr>
            <w:rFonts w:ascii="Times New Roman" w:hAnsi="Times New Roman" w:cs="Times New Roman"/>
            <w:sz w:val="24"/>
            <w:szCs w:val="24"/>
          </w:rPr>
          <w:t>s for a safe</w:t>
        </w:r>
      </w:ins>
      <w:ins w:id="23" w:author="Yang Weng" w:date="2018-09-30T22:53:00Z">
        <w:r w:rsidR="000416F8">
          <w:rPr>
            <w:rFonts w:ascii="Times New Roman" w:hAnsi="Times New Roman" w:cs="Times New Roman"/>
            <w:sz w:val="24"/>
            <w:szCs w:val="24"/>
          </w:rPr>
          <w:t xml:space="preserve"> system operation</w:t>
        </w:r>
      </w:ins>
      <w:del w:id="24" w:author="Yang Weng" w:date="2018-09-30T22:53:00Z">
        <w:r w:rsidR="00F002BE" w:rsidRPr="00AA1A2D" w:rsidDel="000416F8">
          <w:rPr>
            <w:rFonts w:ascii="Times New Roman" w:hAnsi="Times New Roman" w:cs="Times New Roman"/>
            <w:sz w:val="24"/>
            <w:szCs w:val="24"/>
          </w:rPr>
          <w:delText>safe operation of distributed energy resources (DER</w:delText>
        </w:r>
        <w:r w:rsidR="00506AF4" w:rsidRPr="00AA1A2D" w:rsidDel="000416F8">
          <w:rPr>
            <w:rFonts w:ascii="Times New Roman" w:hAnsi="Times New Roman" w:cs="Times New Roman"/>
            <w:sz w:val="24"/>
            <w:szCs w:val="24"/>
          </w:rPr>
          <w:delText>)</w:delText>
        </w:r>
      </w:del>
      <w:r w:rsidR="00506AF4" w:rsidRPr="00AA1A2D">
        <w:rPr>
          <w:rFonts w:ascii="Times New Roman" w:hAnsi="Times New Roman" w:cs="Times New Roman"/>
          <w:sz w:val="24"/>
          <w:szCs w:val="24"/>
        </w:rPr>
        <w:t>.</w:t>
      </w:r>
      <w:r w:rsidR="00F002BE" w:rsidRPr="00AA1A2D">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With </w:t>
      </w:r>
      <w:r w:rsidR="005448CE">
        <w:rPr>
          <w:rFonts w:ascii="Times New Roman" w:hAnsi="Times New Roman" w:cs="Times New Roman"/>
          <w:sz w:val="24"/>
          <w:szCs w:val="24"/>
        </w:rPr>
        <w:t xml:space="preserve">states passing laws </w:t>
      </w:r>
      <w:r w:rsidR="00643603">
        <w:rPr>
          <w:rFonts w:ascii="Times New Roman" w:hAnsi="Times New Roman" w:cs="Times New Roman"/>
          <w:sz w:val="24"/>
          <w:szCs w:val="24"/>
        </w:rPr>
        <w:t>requiring an</w:t>
      </w:r>
      <w:r w:rsidR="005448CE">
        <w:rPr>
          <w:rFonts w:ascii="Times New Roman" w:hAnsi="Times New Roman" w:cs="Times New Roman"/>
          <w:sz w:val="24"/>
          <w:szCs w:val="24"/>
        </w:rPr>
        <w:t xml:space="preserve"> </w:t>
      </w:r>
      <w:r w:rsidR="00643603">
        <w:rPr>
          <w:rFonts w:ascii="Times New Roman" w:hAnsi="Times New Roman" w:cs="Times New Roman"/>
          <w:sz w:val="24"/>
          <w:szCs w:val="24"/>
        </w:rPr>
        <w:t xml:space="preserve">significant </w:t>
      </w:r>
      <w:r w:rsidR="005448CE">
        <w:rPr>
          <w:rFonts w:ascii="Times New Roman" w:hAnsi="Times New Roman" w:cs="Times New Roman"/>
          <w:sz w:val="24"/>
          <w:szCs w:val="24"/>
        </w:rPr>
        <w:t>increase</w:t>
      </w:r>
      <w:r w:rsidR="00643603">
        <w:rPr>
          <w:rFonts w:ascii="Times New Roman" w:hAnsi="Times New Roman" w:cs="Times New Roman"/>
          <w:sz w:val="24"/>
          <w:szCs w:val="24"/>
        </w:rPr>
        <w:t>s</w:t>
      </w:r>
      <w:r w:rsidR="005448CE">
        <w:rPr>
          <w:rFonts w:ascii="Times New Roman" w:hAnsi="Times New Roman" w:cs="Times New Roman"/>
          <w:sz w:val="24"/>
          <w:szCs w:val="24"/>
        </w:rPr>
        <w:t xml:space="preserve"> </w:t>
      </w:r>
      <w:r w:rsidR="00643603">
        <w:rPr>
          <w:rFonts w:ascii="Times New Roman" w:hAnsi="Times New Roman" w:cs="Times New Roman"/>
          <w:sz w:val="24"/>
          <w:szCs w:val="24"/>
        </w:rPr>
        <w:t xml:space="preserve">of </w:t>
      </w:r>
      <w:r w:rsidR="005448CE">
        <w:rPr>
          <w:rFonts w:ascii="Times New Roman" w:hAnsi="Times New Roman" w:cs="Times New Roman"/>
          <w:sz w:val="24"/>
          <w:szCs w:val="24"/>
        </w:rPr>
        <w:t xml:space="preserve">their dependability on DER </w:t>
      </w:r>
      <w:sdt>
        <w:sdtPr>
          <w:rPr>
            <w:rFonts w:ascii="Times New Roman" w:hAnsi="Times New Roman" w:cs="Times New Roman"/>
            <w:sz w:val="24"/>
            <w:szCs w:val="24"/>
          </w:rPr>
          <w:id w:val="-2031480753"/>
          <w:citation/>
        </w:sdtPr>
        <w:sdtEndPr/>
        <w:sdtContent>
          <w:r w:rsidR="00E9516C">
            <w:rPr>
              <w:rFonts w:ascii="Times New Roman" w:hAnsi="Times New Roman" w:cs="Times New Roman"/>
              <w:sz w:val="24"/>
              <w:szCs w:val="24"/>
            </w:rPr>
            <w:fldChar w:fldCharType="begin"/>
          </w:r>
          <w:r w:rsidR="00E9516C">
            <w:rPr>
              <w:rFonts w:ascii="Times New Roman" w:hAnsi="Times New Roman" w:cs="Times New Roman"/>
              <w:sz w:val="24"/>
              <w:szCs w:val="24"/>
            </w:rPr>
            <w:instrText xml:space="preserve"> CITATION USE18 \l 1033 </w:instrText>
          </w:r>
          <w:r w:rsidR="00E9516C">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[1]</w:t>
          </w:r>
          <w:r w:rsidR="00E9516C">
            <w:rPr>
              <w:rFonts w:ascii="Times New Roman" w:hAnsi="Times New Roman" w:cs="Times New Roman"/>
              <w:sz w:val="24"/>
              <w:szCs w:val="24"/>
            </w:rPr>
            <w:fldChar w:fldCharType="end"/>
          </w:r>
        </w:sdtContent>
      </w:sdt>
      <w:r w:rsidR="0008441A">
        <w:rPr>
          <w:rFonts w:ascii="Times New Roman" w:hAnsi="Times New Roman" w:cs="Times New Roman"/>
          <w:sz w:val="24"/>
          <w:szCs w:val="24"/>
        </w:rPr>
        <w:t>,</w:t>
      </w:r>
      <w:r w:rsidR="00506AF4" w:rsidRPr="00AA1A2D">
        <w:rPr>
          <w:rFonts w:ascii="Times New Roman" w:hAnsi="Times New Roman" w:cs="Times New Roman"/>
          <w:sz w:val="24"/>
          <w:szCs w:val="24"/>
        </w:rPr>
        <w:t xml:space="preserve"> widespread use of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xml:space="preserve"> is </w:t>
      </w:r>
      <w:r w:rsidR="00F002BE" w:rsidRPr="00AA1A2D">
        <w:rPr>
          <w:rFonts w:ascii="Times New Roman" w:hAnsi="Times New Roman" w:cs="Times New Roman"/>
          <w:sz w:val="24"/>
          <w:szCs w:val="24"/>
        </w:rPr>
        <w:t xml:space="preserve">inevitable because </w:t>
      </w:r>
      <w:r w:rsidR="00643603">
        <w:rPr>
          <w:rFonts w:ascii="Times New Roman" w:hAnsi="Times New Roman" w:cs="Times New Roman"/>
          <w:sz w:val="24"/>
          <w:szCs w:val="24"/>
        </w:rPr>
        <w:t xml:space="preserve">their </w:t>
      </w:r>
      <w:r w:rsidR="00506AF4" w:rsidRPr="00AA1A2D">
        <w:rPr>
          <w:rFonts w:ascii="Times New Roman" w:hAnsi="Times New Roman" w:cs="Times New Roman"/>
          <w:sz w:val="24"/>
          <w:szCs w:val="24"/>
        </w:rPr>
        <w:t xml:space="preserve">flexible operation </w:t>
      </w:r>
      <w:r w:rsidR="00B91B02">
        <w:rPr>
          <w:rFonts w:ascii="Times New Roman" w:hAnsi="Times New Roman" w:cs="Times New Roman"/>
          <w:sz w:val="24"/>
          <w:szCs w:val="24"/>
        </w:rPr>
        <w:t>can</w:t>
      </w:r>
      <w:r w:rsidR="00643603">
        <w:rPr>
          <w:rFonts w:ascii="Times New Roman" w:hAnsi="Times New Roman" w:cs="Times New Roman"/>
          <w:sz w:val="24"/>
          <w:szCs w:val="24"/>
        </w:rPr>
        <w:t xml:space="preserve"> manage variable energy generation and </w:t>
      </w:r>
      <w:r w:rsidR="00506AF4" w:rsidRPr="00AA1A2D">
        <w:rPr>
          <w:rFonts w:ascii="Times New Roman" w:hAnsi="Times New Roman" w:cs="Times New Roman"/>
          <w:sz w:val="24"/>
          <w:szCs w:val="24"/>
        </w:rPr>
        <w:t>increase on</w:t>
      </w:r>
      <w:r w:rsidR="00643603">
        <w:rPr>
          <w:rFonts w:ascii="Times New Roman" w:hAnsi="Times New Roman" w:cs="Times New Roman"/>
          <w:sz w:val="24"/>
          <w:szCs w:val="24"/>
        </w:rPr>
        <w:t xml:space="preserve"> renewable generation capacity of</w:t>
      </w:r>
      <w:r w:rsidR="00506AF4" w:rsidRPr="00AA1A2D">
        <w:rPr>
          <w:rFonts w:ascii="Times New Roman" w:hAnsi="Times New Roman" w:cs="Times New Roman"/>
          <w:sz w:val="24"/>
          <w:szCs w:val="24"/>
        </w:rPr>
        <w:t xml:space="preserve"> circuit</w:t>
      </w:r>
      <w:r w:rsidR="00643603">
        <w:rPr>
          <w:rFonts w:ascii="Times New Roman" w:hAnsi="Times New Roman" w:cs="Times New Roman"/>
          <w:sz w:val="24"/>
          <w:szCs w:val="24"/>
        </w:rPr>
        <w:t>s</w:t>
      </w:r>
      <w:r w:rsidR="006B6348">
        <w:rPr>
          <w:rFonts w:ascii="Times New Roman" w:hAnsi="Times New Roman" w:cs="Times New Roman"/>
          <w:sz w:val="24"/>
          <w:szCs w:val="24"/>
        </w:rPr>
        <w:t xml:space="preserve"> </w:t>
      </w:r>
      <w:sdt>
        <w:sdtPr>
          <w:rPr>
            <w:rFonts w:ascii="Times New Roman" w:hAnsi="Times New Roman" w:cs="Times New Roman"/>
            <w:sz w:val="24"/>
            <w:szCs w:val="24"/>
          </w:rPr>
          <w:id w:val="-370456452"/>
          <w:citation/>
        </w:sdtPr>
        <w:sdtEndPr/>
        <w:sdtContent>
          <w:r w:rsidR="006B6348">
            <w:rPr>
              <w:rFonts w:ascii="Times New Roman" w:hAnsi="Times New Roman" w:cs="Times New Roman"/>
              <w:sz w:val="24"/>
              <w:szCs w:val="24"/>
            </w:rPr>
            <w:fldChar w:fldCharType="begin"/>
          </w:r>
          <w:r w:rsidR="003915A9">
            <w:rPr>
              <w:rFonts w:ascii="Times New Roman" w:hAnsi="Times New Roman" w:cs="Times New Roman"/>
              <w:sz w:val="24"/>
              <w:szCs w:val="24"/>
            </w:rPr>
            <w:instrText xml:space="preserve">CITATION Sey18 \l 1033 </w:instrText>
          </w:r>
          <w:r w:rsidR="006B6348">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[2]</w:t>
          </w:r>
          <w:r w:rsidR="006B6348">
            <w:rPr>
              <w:rFonts w:ascii="Times New Roman" w:hAnsi="Times New Roman" w:cs="Times New Roman"/>
              <w:sz w:val="24"/>
              <w:szCs w:val="24"/>
            </w:rPr>
            <w:fldChar w:fldCharType="end"/>
          </w:r>
        </w:sdtContent>
      </w:sdt>
      <w:r w:rsidR="00506AF4" w:rsidRPr="00AA1A2D">
        <w:rPr>
          <w:rFonts w:ascii="Times New Roman" w:hAnsi="Times New Roman" w:cs="Times New Roman"/>
          <w:sz w:val="24"/>
          <w:szCs w:val="24"/>
        </w:rPr>
        <w:t xml:space="preserve">. Identifying and operating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however, will be nontrivial mainly because of their distributed nature and</w:t>
      </w:r>
      <w:r w:rsidR="00B91B02">
        <w:rPr>
          <w:rFonts w:ascii="Times New Roman" w:hAnsi="Times New Roman" w:cs="Times New Roman"/>
          <w:sz w:val="24"/>
          <w:szCs w:val="24"/>
        </w:rPr>
        <w:t xml:space="preserve"> the</w:t>
      </w:r>
      <w:r w:rsidR="00937D26">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limited knowledge and control utilities will have over the devices. </w:t>
      </w:r>
      <w:r w:rsidR="00AA1A2D" w:rsidRPr="00AA1A2D">
        <w:rPr>
          <w:rFonts w:ascii="Times New Roman" w:hAnsi="Times New Roman" w:cs="Times New Roman"/>
          <w:sz w:val="24"/>
          <w:szCs w:val="24"/>
        </w:rPr>
        <w:t xml:space="preserve">For </w:t>
      </w:r>
      <w:del w:id="25" w:author="Yang Weng" w:date="2018-09-30T22:54:00Z">
        <w:r w:rsidR="00AA1A2D" w:rsidRPr="00AA1A2D" w:rsidDel="000416F8">
          <w:rPr>
            <w:rFonts w:ascii="Times New Roman" w:hAnsi="Times New Roman" w:cs="Times New Roman"/>
            <w:sz w:val="24"/>
            <w:szCs w:val="24"/>
          </w:rPr>
          <w:delText>one reason</w:delText>
        </w:r>
      </w:del>
      <w:ins w:id="26" w:author="Yang Weng" w:date="2018-09-30T22:54:00Z">
        <w:r w:rsidR="000416F8">
          <w:rPr>
            <w:rFonts w:ascii="Times New Roman" w:hAnsi="Times New Roman" w:cs="Times New Roman"/>
            <w:sz w:val="24"/>
            <w:szCs w:val="24"/>
          </w:rPr>
          <w:t>example</w:t>
        </w:r>
      </w:ins>
      <w:r w:rsidR="00AA1A2D" w:rsidRPr="00AA1A2D">
        <w:rPr>
          <w:rFonts w:ascii="Times New Roman" w:hAnsi="Times New Roman" w:cs="Times New Roman"/>
          <w:sz w:val="24"/>
          <w:szCs w:val="24"/>
        </w:rPr>
        <w:t xml:space="preserve">, many </w:t>
      </w:r>
      <w:r w:rsidR="00B91B02">
        <w:rPr>
          <w:rFonts w:ascii="Times New Roman" w:hAnsi="Times New Roman" w:cs="Times New Roman"/>
          <w:sz w:val="24"/>
          <w:szCs w:val="24"/>
        </w:rPr>
        <w:t>utilities</w:t>
      </w:r>
      <w:r w:rsidR="00AA1A2D" w:rsidRPr="00AA1A2D">
        <w:rPr>
          <w:rFonts w:ascii="Times New Roman" w:hAnsi="Times New Roman" w:cs="Times New Roman"/>
          <w:sz w:val="24"/>
          <w:szCs w:val="24"/>
        </w:rPr>
        <w:t xml:space="preserve"> do not have policies </w:t>
      </w:r>
      <w:r w:rsidR="00B91B02">
        <w:rPr>
          <w:rFonts w:ascii="Times New Roman" w:hAnsi="Times New Roman" w:cs="Times New Roman"/>
          <w:sz w:val="24"/>
          <w:szCs w:val="24"/>
        </w:rPr>
        <w:t>requiring</w:t>
      </w:r>
      <w:r w:rsidR="00AA1A2D" w:rsidRPr="00AA1A2D">
        <w:rPr>
          <w:rFonts w:ascii="Times New Roman" w:hAnsi="Times New Roman" w:cs="Times New Roman"/>
          <w:sz w:val="24"/>
          <w:szCs w:val="24"/>
        </w:rPr>
        <w:t xml:space="preserve"> customers to report </w:t>
      </w:r>
      <w:r w:rsidR="00B91B02">
        <w:rPr>
          <w:rFonts w:ascii="Times New Roman" w:hAnsi="Times New Roman" w:cs="Times New Roman"/>
          <w:sz w:val="24"/>
          <w:szCs w:val="24"/>
        </w:rPr>
        <w:t xml:space="preserve">PV or COBS </w:t>
      </w:r>
      <w:r w:rsidR="00B91B02" w:rsidRPr="00AA1A2D">
        <w:rPr>
          <w:rFonts w:ascii="Times New Roman" w:hAnsi="Times New Roman" w:cs="Times New Roman"/>
          <w:sz w:val="24"/>
          <w:szCs w:val="24"/>
        </w:rPr>
        <w:t>installations</w:t>
      </w:r>
      <w:r w:rsidR="00AA1A2D" w:rsidRPr="00AA1A2D">
        <w:rPr>
          <w:rFonts w:ascii="Times New Roman" w:hAnsi="Times New Roman" w:cs="Times New Roman"/>
          <w:sz w:val="24"/>
          <w:szCs w:val="24"/>
        </w:rPr>
        <w:t xml:space="preserve">. </w:t>
      </w:r>
      <w:del w:id="27" w:author="Yang Weng" w:date="2018-09-30T22:54:00Z">
        <w:r w:rsidR="00AA1A2D" w:rsidRPr="00AA1A2D" w:rsidDel="00C177F9">
          <w:rPr>
            <w:rFonts w:ascii="Times New Roman" w:hAnsi="Times New Roman" w:cs="Times New Roman"/>
            <w:sz w:val="24"/>
            <w:szCs w:val="24"/>
          </w:rPr>
          <w:delText>Second</w:delText>
        </w:r>
      </w:del>
      <w:ins w:id="28" w:author="Yang Weng" w:date="2018-09-30T22:54:00Z">
        <w:r w:rsidR="00C177F9">
          <w:rPr>
            <w:rFonts w:ascii="Times New Roman" w:hAnsi="Times New Roman" w:cs="Times New Roman"/>
            <w:sz w:val="24"/>
            <w:szCs w:val="24"/>
          </w:rPr>
          <w:t>Even worse</w:t>
        </w:r>
      </w:ins>
      <w:r w:rsidR="000F02A1" w:rsidRPr="000F02A1">
        <w:rPr>
          <w:rFonts w:ascii="Times New Roman" w:hAnsi="Times New Roman" w:cs="Times New Roman"/>
          <w:sz w:val="24"/>
          <w:szCs w:val="24"/>
        </w:rPr>
        <w:t xml:space="preserve">, since batteries are not yet commonly adopted, there is not enough data to </w:t>
      </w:r>
      <w:r w:rsidR="00B91B02">
        <w:rPr>
          <w:rFonts w:ascii="Times New Roman" w:hAnsi="Times New Roman" w:cs="Times New Roman"/>
          <w:sz w:val="24"/>
          <w:szCs w:val="24"/>
        </w:rPr>
        <w:t>witness</w:t>
      </w:r>
      <w:r w:rsidR="000F02A1" w:rsidRPr="000F02A1">
        <w:rPr>
          <w:rFonts w:ascii="Times New Roman" w:hAnsi="Times New Roman" w:cs="Times New Roman"/>
          <w:sz w:val="24"/>
          <w:szCs w:val="24"/>
        </w:rPr>
        <w:t xml:space="preserve"> the impacts</w:t>
      </w:r>
      <w:r w:rsidR="00AA1A2D" w:rsidRPr="00AA1A2D">
        <w:rPr>
          <w:rFonts w:ascii="Times New Roman" w:hAnsi="Times New Roman" w:cs="Times New Roman"/>
          <w:sz w:val="24"/>
          <w:szCs w:val="24"/>
        </w:rPr>
        <w:t xml:space="preserve">. </w:t>
      </w:r>
      <w:r w:rsidR="00AA1A2D" w:rsidRPr="000F02A1">
        <w:rPr>
          <w:rFonts w:ascii="Times New Roman" w:hAnsi="Times New Roman" w:cs="Times New Roman"/>
          <w:sz w:val="24"/>
          <w:szCs w:val="24"/>
        </w:rPr>
        <w:t>Finally</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there is no simple, </w:t>
      </w:r>
      <w:r w:rsidR="000F02A1" w:rsidRPr="00AA1A2D">
        <w:rPr>
          <w:rFonts w:ascii="Times New Roman" w:hAnsi="Times New Roman" w:cs="Times New Roman"/>
          <w:sz w:val="24"/>
          <w:szCs w:val="24"/>
        </w:rPr>
        <w:t xml:space="preserve">efficient, and accurate way for utilities to assess </w:t>
      </w:r>
      <w:r w:rsidR="00B91B02">
        <w:rPr>
          <w:rFonts w:ascii="Times New Roman" w:hAnsi="Times New Roman" w:cs="Times New Roman"/>
          <w:sz w:val="24"/>
          <w:szCs w:val="24"/>
        </w:rPr>
        <w:t>the benefits of a COBS</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(or a network of </w:t>
      </w:r>
      <w:r w:rsidR="00B91B02">
        <w:rPr>
          <w:rFonts w:ascii="Times New Roman" w:hAnsi="Times New Roman" w:cs="Times New Roman"/>
          <w:sz w:val="24"/>
          <w:szCs w:val="24"/>
        </w:rPr>
        <w:t>COBSs</w:t>
      </w:r>
      <w:r w:rsidR="000F02A1">
        <w:rPr>
          <w:rFonts w:ascii="Times New Roman" w:hAnsi="Times New Roman" w:cs="Times New Roman"/>
          <w:sz w:val="24"/>
          <w:szCs w:val="24"/>
        </w:rPr>
        <w:t xml:space="preserve">) </w:t>
      </w:r>
      <w:r w:rsidR="000F02A1" w:rsidRPr="00AA1A2D">
        <w:rPr>
          <w:rFonts w:ascii="Times New Roman" w:hAnsi="Times New Roman" w:cs="Times New Roman"/>
          <w:sz w:val="24"/>
          <w:szCs w:val="24"/>
        </w:rPr>
        <w:t>on a distribution circuit</w:t>
      </w:r>
      <w:r w:rsidR="00AA1A2D">
        <w:rPr>
          <w:rFonts w:ascii="Times New Roman" w:hAnsi="Times New Roman" w:cs="Times New Roman"/>
          <w:sz w:val="24"/>
          <w:szCs w:val="24"/>
        </w:rPr>
        <w:t xml:space="preserve">. </w:t>
      </w:r>
      <w:ins w:id="29" w:author="Yang Weng" w:date="2018-09-30T22:55:00Z">
        <w:r w:rsidR="00C177F9">
          <w:rPr>
            <w:rFonts w:ascii="Times New Roman" w:hAnsi="Times New Roman" w:cs="Times New Roman"/>
            <w:sz w:val="24"/>
            <w:szCs w:val="24"/>
          </w:rPr>
          <w:t xml:space="preserve">Therefore, </w:t>
        </w:r>
      </w:ins>
      <w:ins w:id="30" w:author="Yang Weng" w:date="2018-10-05T01:17:00Z">
        <w:r w:rsidR="004E7CEB">
          <w:rPr>
            <w:rFonts w:ascii="Times New Roman" w:hAnsi="Times New Roman" w:cs="Times New Roman"/>
            <w:sz w:val="24"/>
            <w:szCs w:val="24"/>
          </w:rPr>
          <w:t>it is likely</w:t>
        </w:r>
      </w:ins>
      <w:del w:id="31" w:author="Yang Weng" w:date="2018-09-30T22:55:00Z">
        <w:r w:rsidR="00AA1A2D" w:rsidDel="00C177F9">
          <w:rPr>
            <w:rFonts w:ascii="Times New Roman" w:hAnsi="Times New Roman" w:cs="Times New Roman"/>
            <w:sz w:val="24"/>
            <w:szCs w:val="24"/>
          </w:rPr>
          <w:delText xml:space="preserve">Unless </w:delText>
        </w:r>
      </w:del>
      <w:del w:id="32" w:author="Yang Weng" w:date="2018-10-05T01:18:00Z">
        <w:r w:rsidR="00AA1A2D" w:rsidDel="004E7CEB">
          <w:rPr>
            <w:rFonts w:ascii="Times New Roman" w:hAnsi="Times New Roman" w:cs="Times New Roman"/>
            <w:sz w:val="24"/>
            <w:szCs w:val="24"/>
          </w:rPr>
          <w:delText xml:space="preserve">utilities are prepared </w:delText>
        </w:r>
        <w:r w:rsidR="00842AC1" w:rsidDel="004E7CEB">
          <w:rPr>
            <w:rFonts w:ascii="Times New Roman" w:hAnsi="Times New Roman" w:cs="Times New Roman"/>
            <w:sz w:val="24"/>
            <w:szCs w:val="24"/>
          </w:rPr>
          <w:delText>for</w:delText>
        </w:r>
        <w:r w:rsidR="00AA1A2D" w:rsidDel="004E7CEB">
          <w:rPr>
            <w:rFonts w:ascii="Times New Roman" w:hAnsi="Times New Roman" w:cs="Times New Roman"/>
            <w:sz w:val="24"/>
            <w:szCs w:val="24"/>
          </w:rPr>
          <w:delText xml:space="preserve"> the widespread use of</w:delText>
        </w:r>
        <w:r w:rsidR="008729B7" w:rsidDel="004E7CEB">
          <w:rPr>
            <w:rFonts w:ascii="Times New Roman" w:hAnsi="Times New Roman" w:cs="Times New Roman"/>
            <w:sz w:val="24"/>
            <w:szCs w:val="24"/>
          </w:rPr>
          <w:delText xml:space="preserve"> COBS,</w:delText>
        </w:r>
      </w:del>
      <w:r w:rsidR="008729B7">
        <w:rPr>
          <w:rFonts w:ascii="Times New Roman" w:hAnsi="Times New Roman" w:cs="Times New Roman"/>
          <w:sz w:val="24"/>
          <w:szCs w:val="24"/>
        </w:rPr>
        <w:t xml:space="preserve"> utilities will be forced to limit the DER on a circuit, even though it may be capable of handling much more</w:t>
      </w:r>
      <w:ins w:id="33" w:author="Yang Weng" w:date="2018-10-05T01:18:00Z">
        <w:r w:rsidR="004E7CEB">
          <w:rPr>
            <w:rFonts w:ascii="Times New Roman" w:hAnsi="Times New Roman" w:cs="Times New Roman"/>
            <w:sz w:val="24"/>
            <w:szCs w:val="24"/>
          </w:rPr>
          <w:t xml:space="preserve"> with</w:t>
        </w:r>
      </w:ins>
      <w:del w:id="34" w:author="Yang Weng" w:date="2018-10-05T01:18:00Z">
        <w:r w:rsidR="008729B7" w:rsidDel="004E7CEB">
          <w:rPr>
            <w:rFonts w:ascii="Times New Roman" w:hAnsi="Times New Roman" w:cs="Times New Roman"/>
            <w:sz w:val="24"/>
            <w:szCs w:val="24"/>
          </w:rPr>
          <w:delText>.</w:delText>
        </w:r>
      </w:del>
      <w:ins w:id="35" w:author="Yang Weng" w:date="2018-10-05T01:18:00Z">
        <w:r w:rsidR="004E7CEB">
          <w:rPr>
            <w:rFonts w:ascii="Times New Roman" w:hAnsi="Times New Roman" w:cs="Times New Roman"/>
            <w:sz w:val="24"/>
            <w:szCs w:val="24"/>
          </w:rPr>
          <w:t xml:space="preserve"> the widespread use of COBS</w:t>
        </w:r>
        <w:r w:rsidR="004E7CEB">
          <w:rPr>
            <w:rFonts w:ascii="Times New Roman" w:hAnsi="Times New Roman" w:cs="Times New Roman"/>
            <w:sz w:val="24"/>
            <w:szCs w:val="24"/>
          </w:rPr>
          <w:t>.</w:t>
        </w:r>
      </w:ins>
      <w:ins w:id="36" w:author="Yang Weng" w:date="2018-09-30T22:55:00Z">
        <w:r w:rsidR="00C177F9">
          <w:rPr>
            <w:rFonts w:ascii="Times New Roman" w:hAnsi="Times New Roman" w:cs="Times New Roman"/>
            <w:sz w:val="24"/>
            <w:szCs w:val="24"/>
          </w:rPr>
          <w:t xml:space="preserve"> Such a</w:t>
        </w:r>
      </w:ins>
      <w:ins w:id="37" w:author="Yang Weng" w:date="2018-10-05T01:17:00Z">
        <w:r w:rsidR="004E7CEB">
          <w:rPr>
            <w:rFonts w:ascii="Times New Roman" w:hAnsi="Times New Roman" w:cs="Times New Roman"/>
            <w:sz w:val="24"/>
            <w:szCs w:val="24"/>
          </w:rPr>
          <w:t>n</w:t>
        </w:r>
      </w:ins>
      <w:ins w:id="38" w:author="Yang Weng" w:date="2018-09-30T22:55:00Z">
        <w:r w:rsidR="00C177F9">
          <w:rPr>
            <w:rFonts w:ascii="Times New Roman" w:hAnsi="Times New Roman" w:cs="Times New Roman"/>
            <w:sz w:val="24"/>
            <w:szCs w:val="24"/>
          </w:rPr>
          <w:t xml:space="preserve"> underutilization problem is faced by many utilities in U.</w:t>
        </w:r>
      </w:ins>
      <w:ins w:id="39" w:author="Yang Weng" w:date="2018-09-30T22:56:00Z">
        <w:r w:rsidR="00C177F9">
          <w:rPr>
            <w:rFonts w:ascii="Times New Roman" w:hAnsi="Times New Roman" w:cs="Times New Roman"/>
            <w:sz w:val="24"/>
            <w:szCs w:val="24"/>
          </w:rPr>
          <w:t xml:space="preserve">S. </w:t>
        </w:r>
        <w:r w:rsidR="004D1A18">
          <w:rPr>
            <w:rFonts w:ascii="Times New Roman" w:hAnsi="Times New Roman" w:cs="Times New Roman"/>
            <w:sz w:val="24"/>
            <w:szCs w:val="24"/>
          </w:rPr>
          <w:t xml:space="preserve">and </w:t>
        </w:r>
        <w:r w:rsidR="00C177F9">
          <w:rPr>
            <w:rFonts w:ascii="Times New Roman" w:hAnsi="Times New Roman" w:cs="Times New Roman"/>
            <w:sz w:val="24"/>
            <w:szCs w:val="24"/>
          </w:rPr>
          <w:t xml:space="preserve">nationwide. </w:t>
        </w:r>
      </w:ins>
    </w:p>
    <w:p w14:paraId="5BE371B6" w14:textId="52D1A189" w:rsidR="001700BC" w:rsidDel="00E1779D" w:rsidRDefault="008729B7" w:rsidP="007640D1">
      <w:pPr>
        <w:spacing w:after="0"/>
        <w:ind w:firstLine="720"/>
        <w:jc w:val="both"/>
        <w:rPr>
          <w:del w:id="40" w:author="Yang Weng" w:date="2018-09-30T23:04:00Z"/>
          <w:rFonts w:ascii="Times New Roman" w:hAnsi="Times New Roman" w:cs="Times New Roman"/>
          <w:sz w:val="24"/>
          <w:szCs w:val="24"/>
        </w:rPr>
      </w:pPr>
      <w:r>
        <w:rPr>
          <w:rFonts w:ascii="Times New Roman" w:hAnsi="Times New Roman" w:cs="Times New Roman"/>
          <w:sz w:val="24"/>
          <w:szCs w:val="24"/>
        </w:rPr>
        <w:t>The question, therefore is “</w:t>
      </w:r>
      <w:r w:rsidR="00842AC1">
        <w:rPr>
          <w:rFonts w:ascii="Times New Roman" w:hAnsi="Times New Roman" w:cs="Times New Roman"/>
          <w:sz w:val="24"/>
          <w:szCs w:val="24"/>
        </w:rPr>
        <w:t>What can be done to prepare utilities to leverage benefits of COBS?”</w:t>
      </w:r>
      <w:ins w:id="41" w:author="Yang Weng" w:date="2018-09-30T22:56:00Z">
        <w:r w:rsidR="004D1A18">
          <w:rPr>
            <w:rFonts w:ascii="Times New Roman" w:hAnsi="Times New Roman" w:cs="Times New Roman"/>
            <w:sz w:val="24"/>
            <w:szCs w:val="24"/>
          </w:rPr>
          <w:t xml:space="preserve"> While one can look into the transmission grid to learn from its operational approach for its la</w:t>
        </w:r>
      </w:ins>
      <w:ins w:id="42" w:author="Yang Weng" w:date="2018-09-30T22:57:00Z">
        <w:r w:rsidR="004D1A18">
          <w:rPr>
            <w:rFonts w:ascii="Times New Roman" w:hAnsi="Times New Roman" w:cs="Times New Roman"/>
            <w:sz w:val="24"/>
            <w:szCs w:val="24"/>
          </w:rPr>
          <w:t>rge-scale batteries, it is hard for utilities to employ the strategies due to limited monitoring and c</w:t>
        </w:r>
        <w:r w:rsidR="00587134">
          <w:rPr>
            <w:rFonts w:ascii="Times New Roman" w:hAnsi="Times New Roman" w:cs="Times New Roman"/>
            <w:sz w:val="24"/>
            <w:szCs w:val="24"/>
          </w:rPr>
          <w:t>ontrol capability for many fast</w:t>
        </w:r>
      </w:ins>
      <w:ins w:id="43" w:author="Yang Weng" w:date="2018-10-05T01:19:00Z">
        <w:r w:rsidR="00587134">
          <w:rPr>
            <w:rFonts w:ascii="Times New Roman" w:hAnsi="Times New Roman" w:cs="Times New Roman"/>
            <w:sz w:val="24"/>
            <w:szCs w:val="24"/>
          </w:rPr>
          <w:t>-</w:t>
        </w:r>
      </w:ins>
      <w:ins w:id="44" w:author="Yang Weng" w:date="2018-09-30T22:57:00Z">
        <w:r w:rsidR="004D1A18">
          <w:rPr>
            <w:rFonts w:ascii="Times New Roman" w:hAnsi="Times New Roman" w:cs="Times New Roman"/>
            <w:sz w:val="24"/>
            <w:szCs w:val="24"/>
          </w:rPr>
          <w:t xml:space="preserve">aging local grids. </w:t>
        </w:r>
      </w:ins>
      <w:ins w:id="45" w:author="Yang Weng" w:date="2018-09-30T22:58:00Z">
        <w:r w:rsidR="0017794E">
          <w:rPr>
            <w:rFonts w:ascii="Times New Roman" w:hAnsi="Times New Roman" w:cs="Times New Roman"/>
            <w:sz w:val="24"/>
            <w:szCs w:val="24"/>
          </w:rPr>
          <w:t xml:space="preserve">Fortunately, </w:t>
        </w:r>
      </w:ins>
      <w:del w:id="46" w:author="Yang Weng" w:date="2018-09-30T22:56:00Z">
        <w:r w:rsidR="00842AC1" w:rsidDel="004D1A18">
          <w:rPr>
            <w:rFonts w:ascii="Times New Roman" w:hAnsi="Times New Roman" w:cs="Times New Roman"/>
            <w:sz w:val="24"/>
            <w:szCs w:val="24"/>
          </w:rPr>
          <w:delText xml:space="preserve"> </w:delText>
        </w:r>
      </w:del>
      <w:del w:id="47" w:author="Yang Weng" w:date="2018-09-30T22:58:00Z">
        <w:r w:rsidR="00842AC1" w:rsidDel="0017794E">
          <w:rPr>
            <w:rFonts w:ascii="Times New Roman" w:hAnsi="Times New Roman" w:cs="Times New Roman"/>
            <w:sz w:val="24"/>
            <w:szCs w:val="24"/>
          </w:rPr>
          <w:delText xml:space="preserve">The answer lies in harnessing modern techniques and </w:delText>
        </w:r>
        <w:r w:rsidR="00211E3C" w:rsidDel="0017794E">
          <w:rPr>
            <w:rFonts w:ascii="Times New Roman" w:hAnsi="Times New Roman" w:cs="Times New Roman"/>
            <w:sz w:val="24"/>
            <w:szCs w:val="24"/>
          </w:rPr>
          <w:delText xml:space="preserve">tools to create a framework </w:delText>
        </w:r>
        <w:r w:rsidR="002210F3" w:rsidDel="0017794E">
          <w:rPr>
            <w:rFonts w:ascii="Times New Roman" w:hAnsi="Times New Roman" w:cs="Times New Roman"/>
            <w:sz w:val="24"/>
            <w:szCs w:val="24"/>
          </w:rPr>
          <w:delText>for</w:delText>
        </w:r>
        <w:r w:rsidR="00211E3C" w:rsidDel="0017794E">
          <w:rPr>
            <w:rFonts w:ascii="Times New Roman" w:hAnsi="Times New Roman" w:cs="Times New Roman"/>
            <w:sz w:val="24"/>
            <w:szCs w:val="24"/>
          </w:rPr>
          <w:delText xml:space="preserve"> COBS identification and control. N</w:delText>
        </w:r>
      </w:del>
      <w:ins w:id="48" w:author="Yang Weng" w:date="2018-09-30T22:58:00Z">
        <w:r w:rsidR="0017794E">
          <w:rPr>
            <w:rFonts w:ascii="Times New Roman" w:hAnsi="Times New Roman" w:cs="Times New Roman"/>
            <w:sz w:val="24"/>
            <w:szCs w:val="24"/>
          </w:rPr>
          <w:t>n</w:t>
        </w:r>
      </w:ins>
      <w:r w:rsidR="00211E3C">
        <w:rPr>
          <w:rFonts w:ascii="Times New Roman" w:hAnsi="Times New Roman" w:cs="Times New Roman"/>
          <w:sz w:val="24"/>
          <w:szCs w:val="24"/>
        </w:rPr>
        <w:t xml:space="preserve">ew (heterogeneous) sources of data are being collected by smart meters and </w:t>
      </w:r>
      <w:r w:rsidR="000E6E40">
        <w:rPr>
          <w:rFonts w:ascii="Times New Roman" w:hAnsi="Times New Roman" w:cs="Times New Roman"/>
          <w:sz w:val="24"/>
          <w:szCs w:val="24"/>
        </w:rPr>
        <w:t>other</w:t>
      </w:r>
      <w:r w:rsidR="00211E3C">
        <w:rPr>
          <w:rFonts w:ascii="Times New Roman" w:hAnsi="Times New Roman" w:cs="Times New Roman"/>
          <w:sz w:val="24"/>
          <w:szCs w:val="24"/>
        </w:rPr>
        <w:t xml:space="preserve"> sensor technologies</w:t>
      </w:r>
      <w:r w:rsidR="008D7E48">
        <w:rPr>
          <w:rFonts w:ascii="Times New Roman" w:hAnsi="Times New Roman" w:cs="Times New Roman"/>
          <w:sz w:val="24"/>
          <w:szCs w:val="24"/>
        </w:rPr>
        <w:t>,</w:t>
      </w:r>
      <w:r w:rsidR="000E6E40">
        <w:rPr>
          <w:rFonts w:ascii="Times New Roman" w:hAnsi="Times New Roman" w:cs="Times New Roman"/>
          <w:sz w:val="24"/>
          <w:szCs w:val="24"/>
        </w:rPr>
        <w:t xml:space="preserve"> </w:t>
      </w:r>
      <w:r w:rsidR="005551CC">
        <w:rPr>
          <w:rFonts w:ascii="Times New Roman" w:hAnsi="Times New Roman" w:cs="Times New Roman"/>
          <w:sz w:val="24"/>
          <w:szCs w:val="24"/>
        </w:rPr>
        <w:t>giv</w:t>
      </w:r>
      <w:r w:rsidR="008D7E48">
        <w:rPr>
          <w:rFonts w:ascii="Times New Roman" w:hAnsi="Times New Roman" w:cs="Times New Roman"/>
          <w:sz w:val="24"/>
          <w:szCs w:val="24"/>
        </w:rPr>
        <w:t>ing</w:t>
      </w:r>
      <w:r w:rsidR="005551CC">
        <w:rPr>
          <w:rFonts w:ascii="Times New Roman" w:hAnsi="Times New Roman" w:cs="Times New Roman"/>
          <w:sz w:val="24"/>
          <w:szCs w:val="24"/>
        </w:rPr>
        <w:t xml:space="preserve"> </w:t>
      </w:r>
      <w:r w:rsidR="008D7E48">
        <w:rPr>
          <w:rFonts w:ascii="Times New Roman" w:hAnsi="Times New Roman" w:cs="Times New Roman"/>
          <w:sz w:val="24"/>
          <w:szCs w:val="24"/>
        </w:rPr>
        <w:t>utilities</w:t>
      </w:r>
      <w:r w:rsidR="005551CC">
        <w:rPr>
          <w:rFonts w:ascii="Times New Roman" w:hAnsi="Times New Roman" w:cs="Times New Roman"/>
          <w:sz w:val="24"/>
          <w:szCs w:val="24"/>
        </w:rPr>
        <w:t xml:space="preserve"> the ability to </w:t>
      </w:r>
      <w:r w:rsidR="008D7E48">
        <w:rPr>
          <w:rFonts w:ascii="Times New Roman" w:hAnsi="Times New Roman" w:cs="Times New Roman"/>
          <w:sz w:val="24"/>
          <w:szCs w:val="24"/>
        </w:rPr>
        <w:t>monitor</w:t>
      </w:r>
      <w:r w:rsidR="005551CC">
        <w:rPr>
          <w:rFonts w:ascii="Times New Roman" w:hAnsi="Times New Roman" w:cs="Times New Roman"/>
          <w:sz w:val="24"/>
          <w:szCs w:val="24"/>
        </w:rPr>
        <w:t xml:space="preserve"> their circuits</w:t>
      </w:r>
      <w:r w:rsidR="008D7E48">
        <w:rPr>
          <w:rFonts w:ascii="Times New Roman" w:hAnsi="Times New Roman" w:cs="Times New Roman"/>
          <w:sz w:val="24"/>
          <w:szCs w:val="24"/>
        </w:rPr>
        <w:t xml:space="preserve"> better than ever before</w:t>
      </w:r>
      <w:r w:rsidR="00E9516C">
        <w:rPr>
          <w:rFonts w:ascii="Times New Roman" w:hAnsi="Times New Roman" w:cs="Times New Roman"/>
          <w:sz w:val="24"/>
          <w:szCs w:val="24"/>
        </w:rPr>
        <w:t xml:space="preserve">. </w:t>
      </w:r>
      <w:ins w:id="49" w:author="Yang Weng" w:date="2018-09-30T22:59:00Z">
        <w:r w:rsidR="0017794E">
          <w:rPr>
            <w:rFonts w:ascii="Times New Roman" w:hAnsi="Times New Roman" w:cs="Times New Roman"/>
            <w:sz w:val="24"/>
            <w:szCs w:val="24"/>
          </w:rPr>
          <w:t xml:space="preserve">But, </w:t>
        </w:r>
      </w:ins>
      <w:del w:id="50" w:author="Yang Weng" w:date="2018-09-30T22:59:00Z">
        <w:r w:rsidR="008D7E48" w:rsidDel="0017794E">
          <w:rPr>
            <w:rFonts w:ascii="Times New Roman" w:hAnsi="Times New Roman" w:cs="Times New Roman"/>
            <w:sz w:val="24"/>
            <w:szCs w:val="24"/>
          </w:rPr>
          <w:delText>Unfortunately</w:delText>
        </w:r>
      </w:del>
      <w:ins w:id="51" w:author="Yang Weng" w:date="2018-09-30T22:59:00Z">
        <w:r w:rsidR="0017794E">
          <w:rPr>
            <w:rFonts w:ascii="Times New Roman" w:hAnsi="Times New Roman" w:cs="Times New Roman"/>
            <w:sz w:val="24"/>
            <w:szCs w:val="24"/>
          </w:rPr>
          <w:t>u</w:t>
        </w:r>
        <w:r w:rsidR="0017794E">
          <w:rPr>
            <w:rFonts w:ascii="Times New Roman" w:hAnsi="Times New Roman" w:cs="Times New Roman"/>
            <w:sz w:val="24"/>
            <w:szCs w:val="24"/>
          </w:rPr>
          <w:t>nfortunately</w:t>
        </w:r>
      </w:ins>
      <w:r w:rsidR="008D7E48">
        <w:rPr>
          <w:rFonts w:ascii="Times New Roman" w:hAnsi="Times New Roman" w:cs="Times New Roman"/>
          <w:sz w:val="24"/>
          <w:szCs w:val="24"/>
        </w:rPr>
        <w:t>, most utilities (if not all of them) have been unable to fully leverage this new wealth of data</w:t>
      </w:r>
      <w:r w:rsidR="00FE1E57">
        <w:rPr>
          <w:rFonts w:ascii="Times New Roman" w:hAnsi="Times New Roman" w:cs="Times New Roman"/>
          <w:sz w:val="24"/>
          <w:szCs w:val="24"/>
        </w:rPr>
        <w:t>.</w:t>
      </w:r>
      <w:r w:rsidR="008D7E48">
        <w:rPr>
          <w:rFonts w:ascii="Times New Roman" w:hAnsi="Times New Roman" w:cs="Times New Roman"/>
          <w:sz w:val="24"/>
          <w:szCs w:val="24"/>
        </w:rPr>
        <w:t xml:space="preserve"> </w:t>
      </w:r>
      <w:r w:rsidR="000432F5">
        <w:rPr>
          <w:rFonts w:ascii="Times New Roman" w:hAnsi="Times New Roman" w:cs="Times New Roman"/>
          <w:sz w:val="24"/>
          <w:szCs w:val="24"/>
        </w:rPr>
        <w:t>This</w:t>
      </w:r>
      <w:r w:rsidR="00211E3C">
        <w:rPr>
          <w:rFonts w:ascii="Times New Roman" w:hAnsi="Times New Roman" w:cs="Times New Roman"/>
          <w:sz w:val="24"/>
          <w:szCs w:val="24"/>
        </w:rPr>
        <w:t xml:space="preserve"> proposal will </w:t>
      </w:r>
      <w:r w:rsidR="008D7E48">
        <w:rPr>
          <w:rFonts w:ascii="Times New Roman" w:hAnsi="Times New Roman" w:cs="Times New Roman"/>
          <w:sz w:val="24"/>
          <w:szCs w:val="24"/>
        </w:rPr>
        <w:t>combine</w:t>
      </w:r>
      <w:r w:rsidR="00211E3C">
        <w:rPr>
          <w:rFonts w:ascii="Times New Roman" w:hAnsi="Times New Roman" w:cs="Times New Roman"/>
          <w:sz w:val="24"/>
          <w:szCs w:val="24"/>
        </w:rPr>
        <w:t xml:space="preserve"> </w:t>
      </w:r>
      <w:r w:rsidR="008D7E48">
        <w:rPr>
          <w:rFonts w:ascii="Times New Roman" w:hAnsi="Times New Roman" w:cs="Times New Roman"/>
          <w:sz w:val="24"/>
          <w:szCs w:val="24"/>
        </w:rPr>
        <w:t>modern techniques and new t</w:t>
      </w:r>
      <w:r w:rsidR="00FE1E57">
        <w:rPr>
          <w:rFonts w:ascii="Times New Roman" w:hAnsi="Times New Roman" w:cs="Times New Roman"/>
          <w:sz w:val="24"/>
          <w:szCs w:val="24"/>
        </w:rPr>
        <w:t>echnology</w:t>
      </w:r>
      <w:r w:rsidR="008D7E48">
        <w:rPr>
          <w:rFonts w:ascii="Times New Roman" w:hAnsi="Times New Roman" w:cs="Times New Roman"/>
          <w:sz w:val="24"/>
          <w:szCs w:val="24"/>
        </w:rPr>
        <w:t xml:space="preserve"> to use </w:t>
      </w:r>
      <w:r w:rsidR="00FE1E57">
        <w:rPr>
          <w:rFonts w:ascii="Times New Roman" w:hAnsi="Times New Roman" w:cs="Times New Roman"/>
          <w:sz w:val="24"/>
          <w:szCs w:val="24"/>
        </w:rPr>
        <w:t>accessible</w:t>
      </w:r>
      <w:r w:rsidR="008D7E48">
        <w:rPr>
          <w:rFonts w:ascii="Times New Roman" w:hAnsi="Times New Roman" w:cs="Times New Roman"/>
          <w:sz w:val="24"/>
          <w:szCs w:val="24"/>
        </w:rPr>
        <w:t xml:space="preserve"> utility data</w:t>
      </w:r>
      <w:ins w:id="52" w:author="Yang Weng" w:date="2018-09-30T22:59:00Z">
        <w:r w:rsidR="0017794E">
          <w:rPr>
            <w:rFonts w:ascii="Times New Roman" w:hAnsi="Times New Roman" w:cs="Times New Roman"/>
            <w:sz w:val="24"/>
            <w:szCs w:val="24"/>
          </w:rPr>
          <w:t xml:space="preserve"> based on the PI’s working experience in </w:t>
        </w:r>
      </w:ins>
      <w:ins w:id="53" w:author="Yang Weng" w:date="2018-09-30T23:00:00Z">
        <w:r w:rsidR="0017794E" w:rsidRPr="0017794E">
          <w:rPr>
            <w:rFonts w:ascii="Times New Roman" w:hAnsi="Times New Roman" w:cs="Times New Roman"/>
            <w:sz w:val="24"/>
            <w:szCs w:val="24"/>
          </w:rPr>
          <w:t>Duquesne Light Company</w:t>
        </w:r>
      </w:ins>
      <w:ins w:id="54" w:author="Yang Weng" w:date="2018-09-30T23:01:00Z">
        <w:r w:rsidR="0017794E">
          <w:rPr>
            <w:rFonts w:ascii="Times New Roman" w:hAnsi="Times New Roman" w:cs="Times New Roman"/>
            <w:sz w:val="24"/>
            <w:szCs w:val="24"/>
          </w:rPr>
          <w:t xml:space="preserve"> (DLC)</w:t>
        </w:r>
      </w:ins>
      <w:ins w:id="55" w:author="Yang Weng" w:date="2018-09-30T23:00:00Z">
        <w:r w:rsidR="0017794E">
          <w:rPr>
            <w:rFonts w:ascii="Times New Roman" w:hAnsi="Times New Roman" w:cs="Times New Roman"/>
            <w:sz w:val="24"/>
            <w:szCs w:val="24"/>
          </w:rPr>
          <w:t xml:space="preserve"> in Pittsburgh, PA </w:t>
        </w:r>
      </w:ins>
      <w:del w:id="56" w:author="Yang Weng" w:date="2018-09-30T23:00:00Z">
        <w:r w:rsidR="00211E3C" w:rsidDel="0017794E">
          <w:rPr>
            <w:rFonts w:ascii="Times New Roman" w:hAnsi="Times New Roman" w:cs="Times New Roman"/>
            <w:sz w:val="24"/>
            <w:szCs w:val="24"/>
          </w:rPr>
          <w:delText xml:space="preserve"> </w:delText>
        </w:r>
      </w:del>
      <w:r w:rsidR="00211E3C">
        <w:rPr>
          <w:rFonts w:ascii="Times New Roman" w:hAnsi="Times New Roman" w:cs="Times New Roman"/>
          <w:sz w:val="24"/>
          <w:szCs w:val="24"/>
        </w:rPr>
        <w:t xml:space="preserve">to </w:t>
      </w:r>
      <w:r w:rsidR="00FE1E57">
        <w:rPr>
          <w:rFonts w:ascii="Times New Roman" w:hAnsi="Times New Roman" w:cs="Times New Roman"/>
          <w:sz w:val="24"/>
          <w:szCs w:val="24"/>
        </w:rPr>
        <w:t>accurately</w:t>
      </w:r>
      <w:r w:rsidR="00211E3C">
        <w:rPr>
          <w:rFonts w:ascii="Times New Roman" w:hAnsi="Times New Roman" w:cs="Times New Roman"/>
          <w:sz w:val="24"/>
          <w:szCs w:val="24"/>
        </w:rPr>
        <w:t xml:space="preserve"> identify </w:t>
      </w:r>
      <w:r w:rsidR="00FE1E57">
        <w:rPr>
          <w:rFonts w:ascii="Times New Roman" w:hAnsi="Times New Roman" w:cs="Times New Roman"/>
          <w:sz w:val="24"/>
          <w:szCs w:val="24"/>
        </w:rPr>
        <w:t xml:space="preserve">COBS locations, extract their physical and operational parameters, </w:t>
      </w:r>
      <w:r w:rsidR="00211E3C">
        <w:rPr>
          <w:rFonts w:ascii="Times New Roman" w:hAnsi="Times New Roman" w:cs="Times New Roman"/>
          <w:sz w:val="24"/>
          <w:szCs w:val="24"/>
        </w:rPr>
        <w:t>and assess the</w:t>
      </w:r>
      <w:r w:rsidR="00FE1E57">
        <w:rPr>
          <w:rFonts w:ascii="Times New Roman" w:hAnsi="Times New Roman" w:cs="Times New Roman"/>
          <w:sz w:val="24"/>
          <w:szCs w:val="24"/>
        </w:rPr>
        <w:t>ir</w:t>
      </w:r>
      <w:r w:rsidR="00211E3C">
        <w:rPr>
          <w:rFonts w:ascii="Times New Roman" w:hAnsi="Times New Roman" w:cs="Times New Roman"/>
          <w:sz w:val="24"/>
          <w:szCs w:val="24"/>
        </w:rPr>
        <w:t xml:space="preserve"> impact on </w:t>
      </w:r>
      <w:r w:rsidR="00FE1E57">
        <w:rPr>
          <w:rFonts w:ascii="Times New Roman" w:hAnsi="Times New Roman" w:cs="Times New Roman"/>
          <w:sz w:val="24"/>
          <w:szCs w:val="24"/>
        </w:rPr>
        <w:t>a</w:t>
      </w:r>
      <w:r w:rsidR="00211E3C">
        <w:rPr>
          <w:rFonts w:ascii="Times New Roman" w:hAnsi="Times New Roman" w:cs="Times New Roman"/>
          <w:sz w:val="24"/>
          <w:szCs w:val="24"/>
        </w:rPr>
        <w:t xml:space="preserve"> distribution </w:t>
      </w:r>
      <w:r w:rsidR="00FE1E57">
        <w:rPr>
          <w:rFonts w:ascii="Times New Roman" w:hAnsi="Times New Roman" w:cs="Times New Roman"/>
          <w:sz w:val="24"/>
          <w:szCs w:val="24"/>
        </w:rPr>
        <w:t>circuit</w:t>
      </w:r>
      <w:r w:rsidR="00937D26">
        <w:rPr>
          <w:rFonts w:ascii="Times New Roman" w:hAnsi="Times New Roman" w:cs="Times New Roman"/>
          <w:sz w:val="24"/>
          <w:szCs w:val="24"/>
        </w:rPr>
        <w:t>.</w:t>
      </w:r>
      <w:r w:rsidR="00211E3C">
        <w:rPr>
          <w:rFonts w:ascii="Times New Roman" w:hAnsi="Times New Roman" w:cs="Times New Roman"/>
          <w:sz w:val="24"/>
          <w:szCs w:val="24"/>
        </w:rPr>
        <w:t xml:space="preserve"> </w:t>
      </w:r>
      <w:del w:id="57" w:author="Yang Weng" w:date="2018-09-30T23:00:00Z">
        <w:r w:rsidR="00211E3C" w:rsidDel="0017794E">
          <w:rPr>
            <w:rFonts w:ascii="Times New Roman" w:hAnsi="Times New Roman" w:cs="Times New Roman"/>
            <w:sz w:val="24"/>
            <w:szCs w:val="24"/>
          </w:rPr>
          <w:delText>Specifically</w:delText>
        </w:r>
      </w:del>
      <w:ins w:id="58" w:author="Yang Weng" w:date="2018-09-30T23:01:00Z">
        <w:r w:rsidR="0017794E">
          <w:rPr>
            <w:rFonts w:ascii="Times New Roman" w:hAnsi="Times New Roman" w:cs="Times New Roman"/>
            <w:sz w:val="24"/>
            <w:szCs w:val="24"/>
          </w:rPr>
          <w:t>Leveraging</w:t>
        </w:r>
      </w:ins>
      <w:ins w:id="59" w:author="Yang Weng" w:date="2018-09-30T23:00:00Z">
        <w:r w:rsidR="0017794E">
          <w:rPr>
            <w:rFonts w:ascii="Times New Roman" w:hAnsi="Times New Roman" w:cs="Times New Roman"/>
            <w:sz w:val="24"/>
            <w:szCs w:val="24"/>
          </w:rPr>
          <w:t xml:space="preserve"> the existing </w:t>
        </w:r>
      </w:ins>
      <w:ins w:id="60" w:author="Yang Weng" w:date="2018-09-30T23:01:00Z">
        <w:r w:rsidR="0017794E">
          <w:rPr>
            <w:rFonts w:ascii="Times New Roman" w:hAnsi="Times New Roman" w:cs="Times New Roman"/>
            <w:sz w:val="24"/>
            <w:szCs w:val="24"/>
          </w:rPr>
          <w:t xml:space="preserve">NDA between Arizona State University and DLC, </w:t>
        </w:r>
      </w:ins>
      <w:del w:id="61" w:author="Yang Weng" w:date="2018-09-30T23:01:00Z">
        <w:r w:rsidR="00211E3C" w:rsidDel="0017794E">
          <w:rPr>
            <w:rFonts w:ascii="Times New Roman" w:hAnsi="Times New Roman" w:cs="Times New Roman"/>
            <w:sz w:val="24"/>
            <w:szCs w:val="24"/>
          </w:rPr>
          <w:delText xml:space="preserve">, </w:delText>
        </w:r>
        <w:r w:rsidR="000432F5" w:rsidDel="0017794E">
          <w:rPr>
            <w:rFonts w:ascii="Times New Roman" w:hAnsi="Times New Roman" w:cs="Times New Roman"/>
            <w:sz w:val="24"/>
            <w:szCs w:val="24"/>
          </w:rPr>
          <w:delText xml:space="preserve">by </w:delText>
        </w:r>
      </w:del>
      <w:ins w:id="62" w:author="Yang Weng" w:date="2018-09-30T23:01:00Z">
        <w:r w:rsidR="0017794E">
          <w:rPr>
            <w:rFonts w:ascii="Times New Roman" w:hAnsi="Times New Roman" w:cs="Times New Roman"/>
            <w:sz w:val="24"/>
            <w:szCs w:val="24"/>
          </w:rPr>
          <w:t xml:space="preserve">I will </w:t>
        </w:r>
      </w:ins>
      <w:r w:rsidR="000432F5">
        <w:rPr>
          <w:rFonts w:ascii="Times New Roman" w:hAnsi="Times New Roman" w:cs="Times New Roman"/>
          <w:sz w:val="24"/>
          <w:szCs w:val="24"/>
        </w:rPr>
        <w:t>collaborat</w:t>
      </w:r>
      <w:ins w:id="63" w:author="Yang Weng" w:date="2018-09-30T23:01:00Z">
        <w:r w:rsidR="0017794E">
          <w:rPr>
            <w:rFonts w:ascii="Times New Roman" w:hAnsi="Times New Roman" w:cs="Times New Roman"/>
            <w:sz w:val="24"/>
            <w:szCs w:val="24"/>
          </w:rPr>
          <w:t>e</w:t>
        </w:r>
      </w:ins>
      <w:del w:id="64" w:author="Yang Weng" w:date="2018-09-30T23:01:00Z">
        <w:r w:rsidR="000432F5" w:rsidDel="0017794E">
          <w:rPr>
            <w:rFonts w:ascii="Times New Roman" w:hAnsi="Times New Roman" w:cs="Times New Roman"/>
            <w:sz w:val="24"/>
            <w:szCs w:val="24"/>
          </w:rPr>
          <w:delText>ing</w:delText>
        </w:r>
      </w:del>
      <w:r w:rsidR="000432F5">
        <w:rPr>
          <w:rFonts w:ascii="Times New Roman" w:hAnsi="Times New Roman" w:cs="Times New Roman"/>
          <w:sz w:val="24"/>
          <w:szCs w:val="24"/>
        </w:rPr>
        <w:t xml:space="preserve"> with the experts at ASU </w:t>
      </w:r>
      <w:del w:id="65" w:author="Yang Weng" w:date="2018-09-30T23:01:00Z">
        <w:r w:rsidR="000432F5" w:rsidDel="0017794E">
          <w:rPr>
            <w:rFonts w:ascii="Times New Roman" w:hAnsi="Times New Roman" w:cs="Times New Roman"/>
            <w:sz w:val="24"/>
            <w:szCs w:val="24"/>
          </w:rPr>
          <w:delText xml:space="preserve">I </w:delText>
        </w:r>
        <w:r w:rsidR="00937D26" w:rsidDel="0017794E">
          <w:rPr>
            <w:rFonts w:ascii="Times New Roman" w:hAnsi="Times New Roman" w:cs="Times New Roman"/>
            <w:sz w:val="24"/>
            <w:szCs w:val="24"/>
          </w:rPr>
          <w:delText>will</w:delText>
        </w:r>
      </w:del>
      <w:ins w:id="66" w:author="Yang Weng" w:date="2018-09-30T23:01:00Z">
        <w:r w:rsidR="0017794E">
          <w:rPr>
            <w:rFonts w:ascii="Times New Roman" w:hAnsi="Times New Roman" w:cs="Times New Roman"/>
            <w:sz w:val="24"/>
            <w:szCs w:val="24"/>
          </w:rPr>
          <w:t>to</w:t>
        </w:r>
      </w:ins>
      <w:r w:rsidR="00937D26">
        <w:rPr>
          <w:rFonts w:ascii="Times New Roman" w:hAnsi="Times New Roman" w:cs="Times New Roman"/>
          <w:sz w:val="24"/>
          <w:szCs w:val="24"/>
        </w:rPr>
        <w:t xml:space="preserve"> </w:t>
      </w:r>
      <w:r w:rsidR="00602CB4">
        <w:rPr>
          <w:rFonts w:ascii="Times New Roman" w:hAnsi="Times New Roman" w:cs="Times New Roman"/>
          <w:sz w:val="24"/>
          <w:szCs w:val="24"/>
        </w:rPr>
        <w:t>merge</w:t>
      </w:r>
      <w:r w:rsidR="00211E3C">
        <w:rPr>
          <w:rFonts w:ascii="Times New Roman" w:hAnsi="Times New Roman" w:cs="Times New Roman"/>
          <w:sz w:val="24"/>
          <w:szCs w:val="24"/>
        </w:rPr>
        <w:t xml:space="preserve"> data, </w:t>
      </w:r>
      <w:ins w:id="67" w:author="Yang Weng" w:date="2018-09-30T23:01:00Z">
        <w:r w:rsidR="0017794E">
          <w:rPr>
            <w:rFonts w:ascii="Times New Roman" w:hAnsi="Times New Roman" w:cs="Times New Roman"/>
            <w:sz w:val="24"/>
            <w:szCs w:val="24"/>
          </w:rPr>
          <w:t xml:space="preserve">employ </w:t>
        </w:r>
      </w:ins>
      <w:r w:rsidR="00211E3C">
        <w:rPr>
          <w:rFonts w:ascii="Times New Roman" w:hAnsi="Times New Roman" w:cs="Times New Roman"/>
          <w:sz w:val="24"/>
          <w:szCs w:val="24"/>
        </w:rPr>
        <w:t xml:space="preserve">rigorous mathematical analysis, </w:t>
      </w:r>
      <w:r w:rsidR="000432F5">
        <w:rPr>
          <w:rFonts w:ascii="Times New Roman" w:hAnsi="Times New Roman" w:cs="Times New Roman"/>
          <w:sz w:val="24"/>
          <w:szCs w:val="24"/>
        </w:rPr>
        <w:t xml:space="preserve">and </w:t>
      </w:r>
      <w:r w:rsidR="00211E3C">
        <w:rPr>
          <w:rFonts w:ascii="Times New Roman" w:hAnsi="Times New Roman" w:cs="Times New Roman"/>
          <w:sz w:val="24"/>
          <w:szCs w:val="24"/>
        </w:rPr>
        <w:t>engineer</w:t>
      </w:r>
      <w:ins w:id="68" w:author="Yang Weng" w:date="2018-09-30T23:02:00Z">
        <w:r w:rsidR="0017794E">
          <w:rPr>
            <w:rFonts w:ascii="Times New Roman" w:hAnsi="Times New Roman" w:cs="Times New Roman"/>
            <w:sz w:val="24"/>
            <w:szCs w:val="24"/>
          </w:rPr>
          <w:t xml:space="preserve"> new services </w:t>
        </w:r>
      </w:ins>
      <w:del w:id="69" w:author="Yang Weng" w:date="2018-09-30T23:02:00Z">
        <w:r w:rsidR="00211E3C" w:rsidDel="0017794E">
          <w:rPr>
            <w:rFonts w:ascii="Times New Roman" w:hAnsi="Times New Roman" w:cs="Times New Roman"/>
            <w:sz w:val="24"/>
            <w:szCs w:val="24"/>
          </w:rPr>
          <w:delText>ing</w:delText>
        </w:r>
        <w:r w:rsidR="00211E3C" w:rsidDel="00E1779D">
          <w:rPr>
            <w:rFonts w:ascii="Times New Roman" w:hAnsi="Times New Roman" w:cs="Times New Roman"/>
            <w:sz w:val="24"/>
            <w:szCs w:val="24"/>
          </w:rPr>
          <w:delText xml:space="preserve"> applications</w:delText>
        </w:r>
      </w:del>
      <w:ins w:id="70" w:author="Yang Weng" w:date="2018-09-30T23:02:00Z">
        <w:r w:rsidR="00E1779D">
          <w:rPr>
            <w:rFonts w:ascii="Times New Roman" w:hAnsi="Times New Roman" w:cs="Times New Roman"/>
            <w:sz w:val="24"/>
            <w:szCs w:val="24"/>
          </w:rPr>
          <w:t xml:space="preserve">for COBS applications. For example, Fig. 1 is a big data platform for power system analysis that locates at </w:t>
        </w:r>
      </w:ins>
      <w:ins w:id="71" w:author="Yang Weng" w:date="2018-09-30T23:03:00Z">
        <w:r w:rsidR="00E1779D">
          <w:rPr>
            <w:rFonts w:ascii="Times New Roman" w:hAnsi="Times New Roman" w:cs="Times New Roman"/>
            <w:sz w:val="24"/>
            <w:szCs w:val="24"/>
          </w:rPr>
          <w:t xml:space="preserve">the lab that I am currently working at. With such a platform capable of analyzing </w:t>
        </w:r>
      </w:ins>
      <w:ins w:id="72" w:author="Yang Weng" w:date="2018-09-30T23:04:00Z">
        <w:r w:rsidR="00E1779D">
          <w:rPr>
            <w:rFonts w:ascii="Times New Roman" w:hAnsi="Times New Roman" w:cs="Times New Roman"/>
            <w:sz w:val="24"/>
            <w:szCs w:val="24"/>
          </w:rPr>
          <w:t>Terabytes</w:t>
        </w:r>
      </w:ins>
      <w:ins w:id="73" w:author="Yang Weng" w:date="2018-09-30T23:03:00Z">
        <w:r w:rsidR="00E1779D">
          <w:rPr>
            <w:rFonts w:ascii="Times New Roman" w:hAnsi="Times New Roman" w:cs="Times New Roman"/>
            <w:sz w:val="24"/>
            <w:szCs w:val="24"/>
          </w:rPr>
          <w:t xml:space="preserve"> of data</w:t>
        </w:r>
      </w:ins>
      <w:ins w:id="74" w:author="Yang Weng" w:date="2018-10-05T01:20:00Z">
        <w:r w:rsidR="00F20C2F">
          <w:rPr>
            <w:rFonts w:ascii="Times New Roman" w:hAnsi="Times New Roman" w:cs="Times New Roman"/>
            <w:sz w:val="24"/>
            <w:szCs w:val="24"/>
          </w:rPr>
          <w:t xml:space="preserve"> in a few seconds</w:t>
        </w:r>
      </w:ins>
      <w:ins w:id="75" w:author="Yang Weng" w:date="2018-09-30T23:03:00Z">
        <w:r w:rsidR="00E1779D">
          <w:rPr>
            <w:rFonts w:ascii="Times New Roman" w:hAnsi="Times New Roman" w:cs="Times New Roman"/>
            <w:sz w:val="24"/>
            <w:szCs w:val="24"/>
          </w:rPr>
          <w:t xml:space="preserve">, the lab aims at using </w:t>
        </w:r>
      </w:ins>
      <w:del w:id="76" w:author="Yang Weng" w:date="2018-09-30T23:02:00Z">
        <w:r w:rsidR="008D7E48" w:rsidDel="00E1779D">
          <w:rPr>
            <w:rFonts w:ascii="Times New Roman" w:hAnsi="Times New Roman" w:cs="Times New Roman"/>
            <w:sz w:val="24"/>
            <w:szCs w:val="24"/>
          </w:rPr>
          <w:delText xml:space="preserve"> </w:delText>
        </w:r>
      </w:del>
      <w:del w:id="77" w:author="Yang Weng" w:date="2018-09-30T23:03:00Z">
        <w:r w:rsidR="00FE1E57" w:rsidDel="00E1779D">
          <w:rPr>
            <w:rFonts w:ascii="Times New Roman" w:hAnsi="Times New Roman" w:cs="Times New Roman"/>
            <w:sz w:val="24"/>
            <w:szCs w:val="24"/>
          </w:rPr>
          <w:delText>into</w:delText>
        </w:r>
        <w:r w:rsidR="00602CB4" w:rsidDel="00E1779D">
          <w:rPr>
            <w:rFonts w:ascii="Times New Roman" w:hAnsi="Times New Roman" w:cs="Times New Roman"/>
            <w:sz w:val="24"/>
            <w:szCs w:val="24"/>
          </w:rPr>
          <w:delText xml:space="preserve"> m</w:delText>
        </w:r>
      </w:del>
      <w:ins w:id="78" w:author="Yang Weng" w:date="2018-09-30T23:04:00Z">
        <w:r w:rsidR="00E1779D">
          <w:rPr>
            <w:rFonts w:ascii="Times New Roman" w:hAnsi="Times New Roman" w:cs="Times New Roman"/>
            <w:sz w:val="24"/>
            <w:szCs w:val="24"/>
          </w:rPr>
          <w:t>m</w:t>
        </w:r>
      </w:ins>
      <w:r w:rsidR="00602CB4">
        <w:rPr>
          <w:rFonts w:ascii="Times New Roman" w:hAnsi="Times New Roman" w:cs="Times New Roman"/>
          <w:sz w:val="24"/>
          <w:szCs w:val="24"/>
        </w:rPr>
        <w:t xml:space="preserve">achine learning algorithms </w:t>
      </w:r>
      <w:del w:id="79" w:author="Yang Weng" w:date="2018-09-30T23:04:00Z">
        <w:r w:rsidR="00602CB4" w:rsidDel="00E1779D">
          <w:rPr>
            <w:rFonts w:ascii="Times New Roman" w:hAnsi="Times New Roman" w:cs="Times New Roman"/>
            <w:sz w:val="24"/>
            <w:szCs w:val="24"/>
          </w:rPr>
          <w:delText>with</w:delText>
        </w:r>
        <w:r w:rsidR="00937D26" w:rsidDel="00E1779D">
          <w:rPr>
            <w:rFonts w:ascii="Times New Roman" w:hAnsi="Times New Roman" w:cs="Times New Roman"/>
            <w:sz w:val="24"/>
            <w:szCs w:val="24"/>
          </w:rPr>
          <w:delText xml:space="preserve"> provable performance.</w:delText>
        </w:r>
      </w:del>
      <w:ins w:id="80" w:author="Yang Weng" w:date="2018-09-30T23:04:00Z">
        <w:r w:rsidR="00E1779D">
          <w:rPr>
            <w:rFonts w:ascii="Times New Roman" w:hAnsi="Times New Roman" w:cs="Times New Roman"/>
            <w:sz w:val="24"/>
            <w:szCs w:val="24"/>
          </w:rPr>
          <w:t>for knowledge discovery and artificial intelligence. My research will leverage such a platform and</w:t>
        </w:r>
      </w:ins>
      <w:ins w:id="81" w:author="Yang Weng" w:date="2018-10-05T01:20:00Z">
        <w:r w:rsidR="00F20C2F">
          <w:rPr>
            <w:rFonts w:ascii="Times New Roman" w:hAnsi="Times New Roman" w:cs="Times New Roman"/>
            <w:sz w:val="24"/>
            <w:szCs w:val="24"/>
          </w:rPr>
          <w:t xml:space="preserve"> the</w:t>
        </w:r>
      </w:ins>
      <w:ins w:id="82" w:author="Yang Weng" w:date="2018-09-30T23:04:00Z">
        <w:r w:rsidR="00E1779D">
          <w:rPr>
            <w:rFonts w:ascii="Times New Roman" w:hAnsi="Times New Roman" w:cs="Times New Roman"/>
            <w:sz w:val="24"/>
            <w:szCs w:val="24"/>
          </w:rPr>
          <w:t xml:space="preserve"> diversified </w:t>
        </w:r>
      </w:ins>
      <w:ins w:id="83" w:author="Yang Weng" w:date="2018-10-05T01:20:00Z">
        <w:r w:rsidR="00F20C2F">
          <w:rPr>
            <w:rFonts w:ascii="Times New Roman" w:hAnsi="Times New Roman" w:cs="Times New Roman"/>
            <w:sz w:val="24"/>
            <w:szCs w:val="24"/>
          </w:rPr>
          <w:t xml:space="preserve">courses in the </w:t>
        </w:r>
      </w:ins>
      <w:ins w:id="84" w:author="Yang Weng" w:date="2018-09-30T23:04:00Z">
        <w:r w:rsidR="00E1779D">
          <w:rPr>
            <w:rFonts w:ascii="Times New Roman" w:hAnsi="Times New Roman" w:cs="Times New Roman"/>
            <w:sz w:val="24"/>
            <w:szCs w:val="24"/>
          </w:rPr>
          <w:t xml:space="preserve">power </w:t>
        </w:r>
      </w:ins>
      <w:ins w:id="85" w:author="Yang Weng" w:date="2018-10-05T01:21:00Z">
        <w:r w:rsidR="00F20C2F">
          <w:rPr>
            <w:rFonts w:ascii="Times New Roman" w:hAnsi="Times New Roman" w:cs="Times New Roman"/>
            <w:sz w:val="24"/>
            <w:szCs w:val="24"/>
          </w:rPr>
          <w:t xml:space="preserve">area </w:t>
        </w:r>
      </w:ins>
      <w:ins w:id="86" w:author="Yang Weng" w:date="2018-09-30T23:04:00Z">
        <w:r w:rsidR="00E1779D">
          <w:rPr>
            <w:rFonts w:ascii="Times New Roman" w:hAnsi="Times New Roman" w:cs="Times New Roman"/>
            <w:sz w:val="24"/>
            <w:szCs w:val="24"/>
          </w:rPr>
          <w:t xml:space="preserve">and computer sciences </w:t>
        </w:r>
      </w:ins>
      <w:ins w:id="87" w:author="Yang Weng" w:date="2018-10-05T01:21:00Z">
        <w:r w:rsidR="00F20C2F">
          <w:rPr>
            <w:rFonts w:ascii="Times New Roman" w:hAnsi="Times New Roman" w:cs="Times New Roman"/>
            <w:sz w:val="24"/>
            <w:szCs w:val="24"/>
          </w:rPr>
          <w:t>area</w:t>
        </w:r>
      </w:ins>
      <w:ins w:id="88" w:author="Yang Weng" w:date="2018-09-30T23:04:00Z">
        <w:r w:rsidR="00E1779D">
          <w:rPr>
            <w:rFonts w:ascii="Times New Roman" w:hAnsi="Times New Roman" w:cs="Times New Roman"/>
            <w:sz w:val="24"/>
            <w:szCs w:val="24"/>
          </w:rPr>
          <w:t xml:space="preserve"> provided by ASU. </w:t>
        </w:r>
      </w:ins>
    </w:p>
    <w:p w14:paraId="6578A375" w14:textId="77777777" w:rsidR="00E1779D" w:rsidRDefault="00E1779D" w:rsidP="004874AB">
      <w:pPr>
        <w:spacing w:after="0"/>
        <w:ind w:firstLine="720"/>
        <w:jc w:val="both"/>
        <w:rPr>
          <w:ins w:id="89" w:author="Yang Weng" w:date="2018-09-30T23:02:00Z"/>
          <w:rFonts w:ascii="Times New Roman" w:eastAsia="Times New Roman" w:hAnsi="Times New Roman" w:cs="Times New Roman"/>
          <w:w w:val="99"/>
        </w:rPr>
      </w:pPr>
    </w:p>
    <w:p w14:paraId="60239AFD" w14:textId="77777777" w:rsidR="00E1779D" w:rsidRDefault="00E1779D" w:rsidP="00E1779D">
      <w:pPr>
        <w:spacing w:after="0"/>
        <w:jc w:val="center"/>
        <w:rPr>
          <w:ins w:id="90" w:author="Yang Weng" w:date="2018-09-30T23:02:00Z"/>
          <w:rFonts w:ascii="Times New Roman" w:hAnsi="Times New Roman" w:cs="Times New Roman"/>
          <w:sz w:val="24"/>
          <w:szCs w:val="24"/>
        </w:rPr>
      </w:pPr>
      <w:ins w:id="91" w:author="Yang Weng" w:date="2018-09-30T23:02:00Z">
        <w:r>
          <w:rPr>
            <w:noProof/>
          </w:rPr>
          <w:lastRenderedPageBreak/>
          <w:drawing>
            <wp:inline distT="0" distB="0" distL="0" distR="0" wp14:anchorId="18E969AA" wp14:editId="4D874B6A">
              <wp:extent cx="5760085" cy="3599815"/>
              <wp:effectExtent l="0" t="0" r="571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599815"/>
                      </a:xfrm>
                      <a:prstGeom prst="rect">
                        <a:avLst/>
                      </a:prstGeom>
                      <a:noFill/>
                      <a:ln>
                        <a:noFill/>
                      </a:ln>
                    </pic:spPr>
                  </pic:pic>
                </a:graphicData>
              </a:graphic>
            </wp:inline>
          </w:drawing>
        </w:r>
      </w:ins>
    </w:p>
    <w:p w14:paraId="50FDD3CB" w14:textId="77777777" w:rsidR="00E1779D" w:rsidRDefault="00E1779D" w:rsidP="00E1779D">
      <w:pPr>
        <w:spacing w:after="0"/>
        <w:ind w:firstLine="720"/>
        <w:jc w:val="both"/>
        <w:rPr>
          <w:ins w:id="92" w:author="Yang Weng" w:date="2018-09-30T23:02:00Z"/>
          <w:rFonts w:ascii="Times New Roman" w:hAnsi="Times New Roman" w:cs="Times New Roman"/>
          <w:sz w:val="24"/>
          <w:szCs w:val="24"/>
        </w:rPr>
      </w:pPr>
    </w:p>
    <w:p w14:paraId="1C86F710" w14:textId="7B258700" w:rsidR="00E1779D" w:rsidRPr="00371386" w:rsidRDefault="00E1779D" w:rsidP="00371386">
      <w:pPr>
        <w:spacing w:after="60"/>
        <w:jc w:val="center"/>
        <w:rPr>
          <w:ins w:id="93" w:author="Yang Weng" w:date="2018-09-30T23:02:00Z"/>
          <w:rFonts w:ascii="Times New Roman" w:hAnsi="Times New Roman" w:cs="Times New Roman"/>
          <w:i/>
          <w:szCs w:val="24"/>
          <w:rPrChange w:id="94" w:author="Yang Weng" w:date="2018-10-05T01:21:00Z">
            <w:rPr>
              <w:ins w:id="95" w:author="Yang Weng" w:date="2018-09-30T23:02:00Z"/>
              <w:rFonts w:ascii="Times New Roman" w:hAnsi="Times New Roman" w:cs="Times New Roman"/>
              <w:sz w:val="24"/>
              <w:szCs w:val="24"/>
            </w:rPr>
          </w:rPrChange>
        </w:rPr>
        <w:pPrChange w:id="96" w:author="Yang Weng" w:date="2018-10-05T01:21:00Z">
          <w:pPr>
            <w:spacing w:after="0"/>
            <w:ind w:firstLine="720"/>
            <w:jc w:val="both"/>
          </w:pPr>
        </w:pPrChange>
      </w:pPr>
      <w:ins w:id="97" w:author="Yang Weng" w:date="2018-09-30T23:02:00Z">
        <w:r w:rsidRPr="00465F7D">
          <w:rPr>
            <w:rFonts w:ascii="Times New Roman" w:eastAsiaTheme="minorHAnsi" w:hAnsi="Times New Roman" w:cs="Times New Roman"/>
            <w:i/>
            <w:szCs w:val="24"/>
          </w:rPr>
          <w:t>Figure 1:  Big data analytics platform at ASU.</w:t>
        </w:r>
      </w:ins>
    </w:p>
    <w:p w14:paraId="01E1BDF2" w14:textId="77777777" w:rsidR="00E1779D" w:rsidRDefault="00E1779D" w:rsidP="009F5773">
      <w:pPr>
        <w:spacing w:after="0"/>
        <w:ind w:firstLine="720"/>
        <w:jc w:val="both"/>
        <w:rPr>
          <w:rFonts w:ascii="Times New Roman" w:hAnsi="Times New Roman" w:cs="Times New Roman"/>
          <w:sz w:val="24"/>
          <w:szCs w:val="24"/>
        </w:rPr>
      </w:pPr>
    </w:p>
    <w:p w14:paraId="1DD60D6B" w14:textId="4A8D5748" w:rsidR="005B10DA" w:rsidRDefault="00937D26" w:rsidP="005551CC">
      <w:pPr>
        <w:spacing w:after="60"/>
        <w:ind w:firstLine="720"/>
        <w:jc w:val="both"/>
        <w:rPr>
          <w:ins w:id="98" w:author="Yang Weng" w:date="2018-10-05T00:45:00Z"/>
          <w:rFonts w:ascii="Times New Roman" w:hAnsi="Times New Roman" w:cs="Times New Roman"/>
          <w:sz w:val="24"/>
          <w:szCs w:val="24"/>
        </w:rPr>
      </w:pPr>
      <w:r>
        <w:rPr>
          <w:rFonts w:ascii="Times New Roman" w:hAnsi="Times New Roman" w:cs="Times New Roman"/>
          <w:b/>
          <w:sz w:val="24"/>
          <w:szCs w:val="24"/>
        </w:rPr>
        <w:t xml:space="preserve">Intellectual Merit: </w:t>
      </w:r>
      <w:r>
        <w:rPr>
          <w:rFonts w:ascii="Times New Roman" w:hAnsi="Times New Roman" w:cs="Times New Roman"/>
          <w:sz w:val="24"/>
          <w:szCs w:val="24"/>
        </w:rPr>
        <w:t>This work significantly expands on the current state</w:t>
      </w:r>
      <w:ins w:id="99" w:author="Yang Weng" w:date="2018-10-05T01:21:00Z">
        <w:r w:rsidR="00371386">
          <w:rPr>
            <w:rFonts w:ascii="Times New Roman" w:hAnsi="Times New Roman" w:cs="Times New Roman"/>
            <w:sz w:val="24"/>
            <w:szCs w:val="24"/>
          </w:rPr>
          <w:t>-</w:t>
        </w:r>
      </w:ins>
      <w:del w:id="100" w:author="Yang Weng" w:date="2018-10-05T01:21:00Z">
        <w:r w:rsidDel="00371386">
          <w:rPr>
            <w:rFonts w:ascii="Times New Roman" w:hAnsi="Times New Roman" w:cs="Times New Roman"/>
            <w:sz w:val="24"/>
            <w:szCs w:val="24"/>
          </w:rPr>
          <w:delText xml:space="preserve"> </w:delText>
        </w:r>
      </w:del>
      <w:r>
        <w:rPr>
          <w:rFonts w:ascii="Times New Roman" w:hAnsi="Times New Roman" w:cs="Times New Roman"/>
          <w:sz w:val="24"/>
          <w:szCs w:val="24"/>
        </w:rPr>
        <w:t>of</w:t>
      </w:r>
      <w:ins w:id="101" w:author="Yang Weng" w:date="2018-10-05T01:21:00Z">
        <w:r w:rsidR="00371386">
          <w:rPr>
            <w:rFonts w:ascii="Times New Roman" w:hAnsi="Times New Roman" w:cs="Times New Roman"/>
            <w:sz w:val="24"/>
            <w:szCs w:val="24"/>
          </w:rPr>
          <w:t>-</w:t>
        </w:r>
      </w:ins>
      <w:del w:id="102" w:author="Yang Weng" w:date="2018-10-05T01:21:00Z">
        <w:r w:rsidDel="00371386">
          <w:rPr>
            <w:rFonts w:ascii="Times New Roman" w:hAnsi="Times New Roman" w:cs="Times New Roman"/>
            <w:sz w:val="24"/>
            <w:szCs w:val="24"/>
          </w:rPr>
          <w:delText xml:space="preserve"> </w:delText>
        </w:r>
      </w:del>
      <w:r w:rsidR="002210F3">
        <w:rPr>
          <w:rFonts w:ascii="Times New Roman" w:hAnsi="Times New Roman" w:cs="Times New Roman"/>
          <w:sz w:val="24"/>
          <w:szCs w:val="24"/>
        </w:rPr>
        <w:t>the</w:t>
      </w:r>
      <w:del w:id="103" w:author="Yang Weng" w:date="2018-10-05T01:21:00Z">
        <w:r w:rsidR="002210F3" w:rsidDel="00371386">
          <w:rPr>
            <w:rFonts w:ascii="Times New Roman" w:hAnsi="Times New Roman" w:cs="Times New Roman"/>
            <w:sz w:val="24"/>
            <w:szCs w:val="24"/>
          </w:rPr>
          <w:delText xml:space="preserve"> </w:delText>
        </w:r>
      </w:del>
      <w:ins w:id="104" w:author="Yang Weng" w:date="2018-10-05T01:21:00Z">
        <w:r w:rsidR="00371386">
          <w:rPr>
            <w:rFonts w:ascii="Times New Roman" w:hAnsi="Times New Roman" w:cs="Times New Roman"/>
            <w:sz w:val="24"/>
            <w:szCs w:val="24"/>
          </w:rPr>
          <w:t>-</w:t>
        </w:r>
      </w:ins>
      <w:r w:rsidR="002210F3">
        <w:rPr>
          <w:rFonts w:ascii="Times New Roman" w:hAnsi="Times New Roman" w:cs="Times New Roman"/>
          <w:sz w:val="24"/>
          <w:szCs w:val="24"/>
        </w:rPr>
        <w:t>art</w:t>
      </w:r>
      <w:r>
        <w:rPr>
          <w:rFonts w:ascii="Times New Roman" w:hAnsi="Times New Roman" w:cs="Times New Roman"/>
          <w:sz w:val="24"/>
          <w:szCs w:val="24"/>
        </w:rPr>
        <w:t xml:space="preserve"> PV </w:t>
      </w:r>
      <w:r w:rsidR="002210F3">
        <w:rPr>
          <w:rFonts w:ascii="Times New Roman" w:hAnsi="Times New Roman" w:cs="Times New Roman"/>
          <w:sz w:val="24"/>
          <w:szCs w:val="24"/>
        </w:rPr>
        <w:t>identification</w:t>
      </w:r>
      <w:ins w:id="105" w:author="Yang Weng" w:date="2018-10-05T01:21:00Z">
        <w:r w:rsidR="00371386">
          <w:rPr>
            <w:rFonts w:ascii="Times New Roman" w:hAnsi="Times New Roman" w:cs="Times New Roman"/>
            <w:sz w:val="24"/>
            <w:szCs w:val="24"/>
          </w:rPr>
          <w:t xml:space="preserve"> work</w:t>
        </w:r>
      </w:ins>
      <w:r w:rsidR="00FE1E57">
        <w:rPr>
          <w:rFonts w:ascii="Times New Roman" w:hAnsi="Times New Roman" w:cs="Times New Roman"/>
          <w:sz w:val="24"/>
          <w:szCs w:val="24"/>
        </w:rPr>
        <w:t xml:space="preserve"> completed by ASU</w:t>
      </w:r>
      <w:r w:rsidR="000E6E40">
        <w:rPr>
          <w:rFonts w:ascii="Times New Roman" w:hAnsi="Times New Roman" w:cs="Times New Roman"/>
          <w:sz w:val="24"/>
          <w:szCs w:val="24"/>
        </w:rPr>
        <w:t xml:space="preserve"> </w:t>
      </w:r>
      <w:sdt>
        <w:sdtPr>
          <w:rPr>
            <w:rFonts w:ascii="Times New Roman" w:hAnsi="Times New Roman" w:cs="Times New Roman"/>
            <w:sz w:val="24"/>
            <w:szCs w:val="24"/>
          </w:rPr>
          <w:id w:val="-458412611"/>
          <w:citation/>
        </w:sdtPr>
        <w:sdtEndPr/>
        <w:sdtContent>
          <w:r w:rsidR="000E6E40">
            <w:rPr>
              <w:rFonts w:ascii="Times New Roman" w:hAnsi="Times New Roman" w:cs="Times New Roman"/>
              <w:sz w:val="24"/>
              <w:szCs w:val="24"/>
            </w:rPr>
            <w:fldChar w:fldCharType="begin"/>
          </w:r>
          <w:r w:rsidR="000E6E40">
            <w:rPr>
              <w:rFonts w:ascii="Times New Roman" w:hAnsi="Times New Roman" w:cs="Times New Roman"/>
              <w:sz w:val="24"/>
              <w:szCs w:val="24"/>
            </w:rPr>
            <w:instrText xml:space="preserve">CITATION Yan14 \l 1033 </w:instrText>
          </w:r>
          <w:r w:rsidR="000E6E40">
            <w:rPr>
              <w:rFonts w:ascii="Times New Roman" w:hAnsi="Times New Roman" w:cs="Times New Roman"/>
              <w:sz w:val="24"/>
              <w:szCs w:val="24"/>
            </w:rPr>
            <w:fldChar w:fldCharType="separate"/>
          </w:r>
          <w:r w:rsidR="000E6E40" w:rsidRPr="003915A9">
            <w:rPr>
              <w:rFonts w:ascii="Times New Roman" w:hAnsi="Times New Roman" w:cs="Times New Roman"/>
              <w:noProof/>
              <w:sz w:val="24"/>
              <w:szCs w:val="24"/>
            </w:rPr>
            <w:t>[3]</w:t>
          </w:r>
          <w:r w:rsidR="000E6E40">
            <w:rPr>
              <w:rFonts w:ascii="Times New Roman" w:hAnsi="Times New Roman" w:cs="Times New Roman"/>
              <w:sz w:val="24"/>
              <w:szCs w:val="24"/>
            </w:rPr>
            <w:fldChar w:fldCharType="end"/>
          </w:r>
        </w:sdtContent>
      </w:sdt>
      <w:ins w:id="106" w:author="Yang Weng" w:date="2018-10-04T23:26:00Z">
        <w:r w:rsidR="004874AB">
          <w:rPr>
            <w:rFonts w:ascii="Times New Roman" w:hAnsi="Times New Roman" w:cs="Times New Roman"/>
            <w:sz w:val="24"/>
            <w:szCs w:val="24"/>
          </w:rPr>
          <w:t xml:space="preserve"> </w:t>
        </w:r>
      </w:ins>
      <w:ins w:id="107" w:author="Yang Weng" w:date="2018-10-05T00:43:00Z">
        <w:r w:rsidR="004F351C">
          <w:rPr>
            <w:rFonts w:ascii="Times New Roman" w:hAnsi="Times New Roman" w:cs="Times New Roman"/>
            <w:sz w:val="24"/>
            <w:szCs w:val="24"/>
          </w:rPr>
          <w:t xml:space="preserve">to </w:t>
        </w:r>
      </w:ins>
      <w:ins w:id="108" w:author="Yang Weng" w:date="2018-10-04T23:44:00Z">
        <w:r w:rsidR="00AC2BD9">
          <w:rPr>
            <w:rFonts w:ascii="Times New Roman" w:hAnsi="Times New Roman" w:cs="Times New Roman"/>
            <w:sz w:val="24"/>
            <w:szCs w:val="24"/>
          </w:rPr>
          <w:t xml:space="preserve">battery </w:t>
        </w:r>
      </w:ins>
      <w:ins w:id="109" w:author="Yang Weng" w:date="2018-10-05T00:43:00Z">
        <w:r w:rsidR="004F351C">
          <w:rPr>
            <w:rFonts w:ascii="Times New Roman" w:hAnsi="Times New Roman" w:cs="Times New Roman"/>
            <w:sz w:val="24"/>
            <w:szCs w:val="24"/>
          </w:rPr>
          <w:t>identification</w:t>
        </w:r>
      </w:ins>
      <w:ins w:id="110" w:author="Yang Weng" w:date="2018-10-04T23:44:00Z">
        <w:r w:rsidR="00AC2BD9">
          <w:rPr>
            <w:rFonts w:ascii="Times New Roman" w:hAnsi="Times New Roman" w:cs="Times New Roman"/>
            <w:sz w:val="24"/>
            <w:szCs w:val="24"/>
          </w:rPr>
          <w:t>, e.g</w:t>
        </w:r>
        <w:r w:rsidR="00DD3A18">
          <w:rPr>
            <w:rFonts w:ascii="Times New Roman" w:hAnsi="Times New Roman" w:cs="Times New Roman"/>
            <w:sz w:val="24"/>
            <w:szCs w:val="24"/>
          </w:rPr>
          <w:t>.</w:t>
        </w:r>
        <w:r w:rsidR="00AC2BD9">
          <w:rPr>
            <w:rFonts w:ascii="Times New Roman" w:hAnsi="Times New Roman" w:cs="Times New Roman"/>
            <w:sz w:val="24"/>
            <w:szCs w:val="24"/>
          </w:rPr>
          <w:t xml:space="preserve">, </w:t>
        </w:r>
        <w:r w:rsidR="00AC2BD9">
          <w:rPr>
            <w:rFonts w:ascii="Times New Roman" w:hAnsi="Times New Roman" w:cs="Times New Roman"/>
            <w:sz w:val="24"/>
            <w:szCs w:val="24"/>
          </w:rPr>
          <w:t>COBS</w:t>
        </w:r>
      </w:ins>
      <w:r w:rsidR="002210F3">
        <w:rPr>
          <w:rFonts w:ascii="Times New Roman" w:hAnsi="Times New Roman" w:cs="Times New Roman"/>
          <w:sz w:val="24"/>
          <w:szCs w:val="24"/>
        </w:rPr>
        <w:t xml:space="preserve">. </w:t>
      </w:r>
      <w:del w:id="111" w:author="Yang Weng" w:date="2018-10-05T00:44:00Z">
        <w:r w:rsidR="00FE1E57" w:rsidDel="005B10DA">
          <w:rPr>
            <w:rFonts w:ascii="Times New Roman" w:hAnsi="Times New Roman" w:cs="Times New Roman"/>
            <w:sz w:val="24"/>
            <w:szCs w:val="24"/>
          </w:rPr>
          <w:delText>Once a</w:delText>
        </w:r>
        <w:r w:rsidR="002210F3" w:rsidDel="005B10DA">
          <w:rPr>
            <w:rFonts w:ascii="Times New Roman" w:hAnsi="Times New Roman" w:cs="Times New Roman"/>
            <w:sz w:val="24"/>
            <w:szCs w:val="24"/>
          </w:rPr>
          <w:delText xml:space="preserve"> COBS</w:delText>
        </w:r>
        <w:r w:rsidR="00FE1E57" w:rsidDel="005B10DA">
          <w:rPr>
            <w:rFonts w:ascii="Times New Roman" w:hAnsi="Times New Roman" w:cs="Times New Roman"/>
            <w:sz w:val="24"/>
            <w:szCs w:val="24"/>
          </w:rPr>
          <w:delText xml:space="preserve"> has been identified</w:delText>
        </w:r>
        <w:r w:rsidR="002210F3" w:rsidDel="005B10DA">
          <w:rPr>
            <w:rFonts w:ascii="Times New Roman" w:hAnsi="Times New Roman" w:cs="Times New Roman"/>
            <w:sz w:val="24"/>
            <w:szCs w:val="24"/>
          </w:rPr>
          <w:delText xml:space="preserve">, operational and physical parameters </w:delText>
        </w:r>
        <w:r w:rsidR="00FE1E57" w:rsidDel="005B10DA">
          <w:rPr>
            <w:rFonts w:ascii="Times New Roman" w:hAnsi="Times New Roman" w:cs="Times New Roman"/>
            <w:sz w:val="24"/>
            <w:szCs w:val="24"/>
          </w:rPr>
          <w:delText>could</w:delText>
        </w:r>
        <w:r w:rsidR="002210F3" w:rsidDel="005B10DA">
          <w:rPr>
            <w:rFonts w:ascii="Times New Roman" w:hAnsi="Times New Roman" w:cs="Times New Roman"/>
            <w:sz w:val="24"/>
            <w:szCs w:val="24"/>
          </w:rPr>
          <w:delText xml:space="preserve"> be extracted such as battery size, discharge </w:delText>
        </w:r>
        <w:r w:rsidR="002A3433" w:rsidDel="005B10DA">
          <w:rPr>
            <w:rFonts w:ascii="Times New Roman" w:hAnsi="Times New Roman" w:cs="Times New Roman"/>
            <w:sz w:val="24"/>
            <w:szCs w:val="24"/>
          </w:rPr>
          <w:delText xml:space="preserve">and charging </w:delText>
        </w:r>
        <w:r w:rsidR="002210F3" w:rsidDel="005B10DA">
          <w:rPr>
            <w:rFonts w:ascii="Times New Roman" w:hAnsi="Times New Roman" w:cs="Times New Roman"/>
            <w:sz w:val="24"/>
            <w:szCs w:val="24"/>
          </w:rPr>
          <w:delText xml:space="preserve">rate, normal operational function, </w:delText>
        </w:r>
        <w:r w:rsidR="00581446" w:rsidDel="005B10DA">
          <w:rPr>
            <w:rFonts w:ascii="Times New Roman" w:hAnsi="Times New Roman" w:cs="Times New Roman"/>
            <w:sz w:val="24"/>
            <w:szCs w:val="24"/>
          </w:rPr>
          <w:delText xml:space="preserve">starting </w:delText>
        </w:r>
        <w:r w:rsidR="002210F3" w:rsidDel="005B10DA">
          <w:rPr>
            <w:rFonts w:ascii="Times New Roman" w:hAnsi="Times New Roman" w:cs="Times New Roman"/>
            <w:sz w:val="24"/>
            <w:szCs w:val="24"/>
          </w:rPr>
          <w:delText>charg</w:delText>
        </w:r>
        <w:r w:rsidR="00581446" w:rsidDel="005B10DA">
          <w:rPr>
            <w:rFonts w:ascii="Times New Roman" w:hAnsi="Times New Roman" w:cs="Times New Roman"/>
            <w:sz w:val="24"/>
            <w:szCs w:val="24"/>
          </w:rPr>
          <w:delText>e</w:delText>
        </w:r>
        <w:r w:rsidR="002210F3" w:rsidDel="005B10DA">
          <w:rPr>
            <w:rFonts w:ascii="Times New Roman" w:hAnsi="Times New Roman" w:cs="Times New Roman"/>
            <w:sz w:val="24"/>
            <w:szCs w:val="24"/>
          </w:rPr>
          <w:delText xml:space="preserve"> time, and </w:delText>
        </w:r>
        <w:r w:rsidR="002A3433" w:rsidDel="005B10DA">
          <w:rPr>
            <w:rFonts w:ascii="Times New Roman" w:hAnsi="Times New Roman" w:cs="Times New Roman"/>
            <w:sz w:val="24"/>
            <w:szCs w:val="24"/>
          </w:rPr>
          <w:delText xml:space="preserve">potentially </w:delText>
        </w:r>
        <w:r w:rsidR="002210F3" w:rsidDel="005B10DA">
          <w:rPr>
            <w:rFonts w:ascii="Times New Roman" w:hAnsi="Times New Roman" w:cs="Times New Roman"/>
            <w:sz w:val="24"/>
            <w:szCs w:val="24"/>
          </w:rPr>
          <w:delText>even the current state-of-charge (SOC)</w:delText>
        </w:r>
        <w:r w:rsidDel="005B10DA">
          <w:rPr>
            <w:rFonts w:ascii="Times New Roman" w:hAnsi="Times New Roman" w:cs="Times New Roman"/>
            <w:sz w:val="24"/>
            <w:szCs w:val="24"/>
          </w:rPr>
          <w:delText>.</w:delText>
        </w:r>
        <w:r w:rsidR="00AC45A9" w:rsidDel="005B10DA">
          <w:rPr>
            <w:rFonts w:ascii="Times New Roman" w:hAnsi="Times New Roman" w:cs="Times New Roman"/>
            <w:sz w:val="24"/>
            <w:szCs w:val="24"/>
          </w:rPr>
          <w:delText xml:space="preserve"> </w:delText>
        </w:r>
      </w:del>
      <w:ins w:id="112" w:author="Yang Weng" w:date="2018-09-30T23:06:00Z">
        <w:r w:rsidR="00B80329">
          <w:rPr>
            <w:rFonts w:ascii="Times New Roman" w:hAnsi="Times New Roman" w:cs="Times New Roman"/>
            <w:sz w:val="24"/>
            <w:szCs w:val="24"/>
          </w:rPr>
          <w:t xml:space="preserve">For example, </w:t>
        </w:r>
      </w:ins>
      <w:r w:rsidR="00DA0927">
        <w:rPr>
          <w:rFonts w:ascii="Times New Roman" w:hAnsi="Times New Roman" w:cs="Times New Roman"/>
          <w:sz w:val="24"/>
          <w:szCs w:val="24"/>
        </w:rPr>
        <w:t xml:space="preserve">Figure </w:t>
      </w:r>
      <w:ins w:id="113" w:author="Yang Weng" w:date="2018-09-30T23:05:00Z">
        <w:r w:rsidR="00B80329">
          <w:rPr>
            <w:rFonts w:ascii="Times New Roman" w:hAnsi="Times New Roman" w:cs="Times New Roman"/>
            <w:sz w:val="24"/>
            <w:szCs w:val="24"/>
          </w:rPr>
          <w:t>2</w:t>
        </w:r>
      </w:ins>
      <w:del w:id="114" w:author="Yang Weng" w:date="2018-09-30T23:05:00Z">
        <w:r w:rsidR="00DA0927" w:rsidDel="00B80329">
          <w:rPr>
            <w:rFonts w:ascii="Times New Roman" w:hAnsi="Times New Roman" w:cs="Times New Roman"/>
            <w:sz w:val="24"/>
            <w:szCs w:val="24"/>
          </w:rPr>
          <w:delText>1</w:delText>
        </w:r>
      </w:del>
      <w:r w:rsidR="00DA0927">
        <w:rPr>
          <w:rFonts w:ascii="Times New Roman" w:hAnsi="Times New Roman" w:cs="Times New Roman"/>
          <w:sz w:val="24"/>
          <w:szCs w:val="24"/>
        </w:rPr>
        <w:t xml:space="preserve"> </w:t>
      </w:r>
      <w:r w:rsidR="002A3433">
        <w:rPr>
          <w:rFonts w:ascii="Times New Roman" w:hAnsi="Times New Roman" w:cs="Times New Roman"/>
          <w:sz w:val="24"/>
          <w:szCs w:val="24"/>
        </w:rPr>
        <w:t xml:space="preserve">displays </w:t>
      </w:r>
      <w:r w:rsidR="00E05270">
        <w:rPr>
          <w:rFonts w:ascii="Times New Roman" w:hAnsi="Times New Roman" w:cs="Times New Roman"/>
          <w:sz w:val="24"/>
          <w:szCs w:val="24"/>
        </w:rPr>
        <w:t>a</w:t>
      </w:r>
      <w:ins w:id="115" w:author="Yang Weng" w:date="2018-10-05T00:40:00Z">
        <w:r w:rsidR="006D69A5">
          <w:rPr>
            <w:rFonts w:ascii="Times New Roman" w:hAnsi="Times New Roman" w:cs="Times New Roman"/>
            <w:sz w:val="24"/>
            <w:szCs w:val="24"/>
          </w:rPr>
          <w:t>n</w:t>
        </w:r>
      </w:ins>
      <w:r w:rsidR="00E05270">
        <w:rPr>
          <w:rFonts w:ascii="Times New Roman" w:hAnsi="Times New Roman" w:cs="Times New Roman"/>
          <w:sz w:val="24"/>
          <w:szCs w:val="24"/>
        </w:rPr>
        <w:t xml:space="preserve"> </w:t>
      </w:r>
      <w:del w:id="116" w:author="Yang Weng" w:date="2018-10-05T00:40:00Z">
        <w:r w:rsidR="00E05270" w:rsidDel="006D69A5">
          <w:rPr>
            <w:rFonts w:ascii="Times New Roman" w:hAnsi="Times New Roman" w:cs="Times New Roman"/>
            <w:sz w:val="24"/>
            <w:szCs w:val="24"/>
          </w:rPr>
          <w:delText>theoretical</w:delText>
        </w:r>
        <w:r w:rsidR="00B350DC" w:rsidDel="006D69A5">
          <w:rPr>
            <w:rFonts w:ascii="Times New Roman" w:hAnsi="Times New Roman" w:cs="Times New Roman"/>
            <w:sz w:val="24"/>
            <w:szCs w:val="24"/>
          </w:rPr>
          <w:delText xml:space="preserve"> </w:delText>
        </w:r>
      </w:del>
      <w:ins w:id="117" w:author="Yang Weng" w:date="2018-10-05T00:40:00Z">
        <w:r w:rsidR="006D69A5">
          <w:rPr>
            <w:rFonts w:ascii="Times New Roman" w:hAnsi="Times New Roman" w:cs="Times New Roman"/>
            <w:sz w:val="24"/>
            <w:szCs w:val="24"/>
          </w:rPr>
          <w:t>idea</w:t>
        </w:r>
        <w:r w:rsidR="006D69A5">
          <w:rPr>
            <w:rFonts w:ascii="Times New Roman" w:hAnsi="Times New Roman" w:cs="Times New Roman"/>
            <w:sz w:val="24"/>
            <w:szCs w:val="24"/>
          </w:rPr>
          <w:t xml:space="preserve"> </w:t>
        </w:r>
      </w:ins>
      <w:r w:rsidR="00F05F46">
        <w:rPr>
          <w:rFonts w:ascii="Times New Roman" w:hAnsi="Times New Roman" w:cs="Times New Roman"/>
          <w:sz w:val="24"/>
          <w:szCs w:val="24"/>
        </w:rPr>
        <w:t>example</w:t>
      </w:r>
      <w:r w:rsidR="00DA0927">
        <w:rPr>
          <w:rFonts w:ascii="Times New Roman" w:hAnsi="Times New Roman" w:cs="Times New Roman"/>
          <w:sz w:val="24"/>
          <w:szCs w:val="24"/>
        </w:rPr>
        <w:t xml:space="preserve"> </w:t>
      </w:r>
      <w:r w:rsidR="002A3433">
        <w:rPr>
          <w:rFonts w:ascii="Times New Roman" w:hAnsi="Times New Roman" w:cs="Times New Roman"/>
          <w:sz w:val="24"/>
          <w:szCs w:val="24"/>
        </w:rPr>
        <w:t xml:space="preserve">of </w:t>
      </w:r>
      <w:ins w:id="118" w:author="Yang Weng" w:date="2018-10-05T00:40:00Z">
        <w:r w:rsidR="006D69A5">
          <w:rPr>
            <w:rFonts w:ascii="Times New Roman" w:hAnsi="Times New Roman" w:cs="Times New Roman"/>
            <w:sz w:val="24"/>
            <w:szCs w:val="24"/>
          </w:rPr>
          <w:t xml:space="preserve">how </w:t>
        </w:r>
      </w:ins>
      <w:r w:rsidR="002A3433">
        <w:rPr>
          <w:rFonts w:ascii="Times New Roman" w:hAnsi="Times New Roman" w:cs="Times New Roman"/>
          <w:sz w:val="24"/>
          <w:szCs w:val="24"/>
        </w:rPr>
        <w:t>a</w:t>
      </w:r>
      <w:r w:rsidR="00A646D3">
        <w:rPr>
          <w:rFonts w:ascii="Times New Roman" w:hAnsi="Times New Roman" w:cs="Times New Roman"/>
          <w:sz w:val="24"/>
          <w:szCs w:val="24"/>
        </w:rPr>
        <w:t xml:space="preserve"> COBS </w:t>
      </w:r>
      <w:r w:rsidR="002A3433">
        <w:rPr>
          <w:rFonts w:ascii="Times New Roman" w:hAnsi="Times New Roman" w:cs="Times New Roman"/>
          <w:sz w:val="24"/>
          <w:szCs w:val="24"/>
        </w:rPr>
        <w:t>alter</w:t>
      </w:r>
      <w:ins w:id="119" w:author="Yang Weng" w:date="2018-10-05T00:40:00Z">
        <w:r w:rsidR="006D69A5">
          <w:rPr>
            <w:rFonts w:ascii="Times New Roman" w:hAnsi="Times New Roman" w:cs="Times New Roman"/>
            <w:sz w:val="24"/>
            <w:szCs w:val="24"/>
          </w:rPr>
          <w:t>s</w:t>
        </w:r>
      </w:ins>
      <w:del w:id="120" w:author="Yang Weng" w:date="2018-10-05T00:40:00Z">
        <w:r w:rsidR="002A3433" w:rsidDel="006D69A5">
          <w:rPr>
            <w:rFonts w:ascii="Times New Roman" w:hAnsi="Times New Roman" w:cs="Times New Roman"/>
            <w:sz w:val="24"/>
            <w:szCs w:val="24"/>
          </w:rPr>
          <w:delText>ing</w:delText>
        </w:r>
      </w:del>
      <w:r w:rsidR="002A3433">
        <w:rPr>
          <w:rFonts w:ascii="Times New Roman" w:hAnsi="Times New Roman" w:cs="Times New Roman"/>
          <w:sz w:val="24"/>
          <w:szCs w:val="24"/>
        </w:rPr>
        <w:t xml:space="preserve"> </w:t>
      </w:r>
      <w:r w:rsidR="000A16C5">
        <w:rPr>
          <w:rFonts w:ascii="Times New Roman" w:hAnsi="Times New Roman" w:cs="Times New Roman"/>
          <w:sz w:val="24"/>
          <w:szCs w:val="24"/>
        </w:rPr>
        <w:t xml:space="preserve">a load profile </w:t>
      </w:r>
      <w:r w:rsidR="00EC69B8">
        <w:rPr>
          <w:rFonts w:ascii="Times New Roman" w:hAnsi="Times New Roman" w:cs="Times New Roman"/>
          <w:sz w:val="24"/>
          <w:szCs w:val="24"/>
        </w:rPr>
        <w:t>by shifting the peak load</w:t>
      </w:r>
      <w:r w:rsidR="00DA0927">
        <w:rPr>
          <w:rFonts w:ascii="Times New Roman" w:hAnsi="Times New Roman" w:cs="Times New Roman"/>
          <w:sz w:val="24"/>
          <w:szCs w:val="24"/>
        </w:rPr>
        <w:t>.</w:t>
      </w:r>
      <w:r w:rsidR="00EC69B8">
        <w:rPr>
          <w:rFonts w:ascii="Times New Roman" w:hAnsi="Times New Roman" w:cs="Times New Roman"/>
          <w:sz w:val="24"/>
          <w:szCs w:val="24"/>
        </w:rPr>
        <w:t xml:space="preserve"> </w:t>
      </w:r>
      <w:del w:id="121" w:author="Yang Weng" w:date="2018-10-05T00:45:00Z">
        <w:r w:rsidR="000A16C5" w:rsidDel="005B10DA">
          <w:rPr>
            <w:rFonts w:ascii="Times New Roman" w:hAnsi="Times New Roman" w:cs="Times New Roman"/>
            <w:sz w:val="24"/>
            <w:szCs w:val="24"/>
          </w:rPr>
          <w:delText xml:space="preserve">In this </w:delText>
        </w:r>
        <w:r w:rsidR="00FE1E57" w:rsidDel="005B10DA">
          <w:rPr>
            <w:rFonts w:ascii="Times New Roman" w:hAnsi="Times New Roman" w:cs="Times New Roman"/>
            <w:sz w:val="24"/>
            <w:szCs w:val="24"/>
          </w:rPr>
          <w:delText xml:space="preserve">ideal </w:delText>
        </w:r>
        <w:r w:rsidR="000A16C5" w:rsidDel="005B10DA">
          <w:rPr>
            <w:rFonts w:ascii="Times New Roman" w:hAnsi="Times New Roman" w:cs="Times New Roman"/>
            <w:sz w:val="24"/>
            <w:szCs w:val="24"/>
          </w:rPr>
          <w:delText>case</w:delText>
        </w:r>
        <w:r w:rsidR="00E17ABE" w:rsidDel="005B10DA">
          <w:rPr>
            <w:rFonts w:ascii="Times New Roman" w:hAnsi="Times New Roman" w:cs="Times New Roman"/>
            <w:sz w:val="24"/>
            <w:szCs w:val="24"/>
          </w:rPr>
          <w:delText>,</w:delText>
        </w:r>
        <w:r w:rsidR="000A16C5" w:rsidDel="005B10DA">
          <w:rPr>
            <w:rFonts w:ascii="Times New Roman" w:hAnsi="Times New Roman" w:cs="Times New Roman"/>
            <w:sz w:val="24"/>
            <w:szCs w:val="24"/>
          </w:rPr>
          <w:delText xml:space="preserve"> it</w:delText>
        </w:r>
        <w:r w:rsidR="00EC69B8" w:rsidDel="005B10DA">
          <w:rPr>
            <w:rFonts w:ascii="Times New Roman" w:hAnsi="Times New Roman" w:cs="Times New Roman"/>
            <w:sz w:val="24"/>
            <w:szCs w:val="24"/>
          </w:rPr>
          <w:delText xml:space="preserve"> </w:delText>
        </w:r>
        <w:r w:rsidR="00E17ABE" w:rsidDel="005B10DA">
          <w:rPr>
            <w:rFonts w:ascii="Times New Roman" w:hAnsi="Times New Roman" w:cs="Times New Roman"/>
            <w:sz w:val="24"/>
            <w:szCs w:val="24"/>
          </w:rPr>
          <w:delText>would be</w:delText>
        </w:r>
        <w:r w:rsidR="00EC69B8" w:rsidDel="005B10DA">
          <w:rPr>
            <w:rFonts w:ascii="Times New Roman" w:hAnsi="Times New Roman" w:cs="Times New Roman"/>
            <w:sz w:val="24"/>
            <w:szCs w:val="24"/>
          </w:rPr>
          <w:delText xml:space="preserve"> straightforward to design a program to </w:delText>
        </w:r>
        <w:r w:rsidR="000A16C5" w:rsidDel="005B10DA">
          <w:rPr>
            <w:rFonts w:ascii="Times New Roman" w:hAnsi="Times New Roman" w:cs="Times New Roman"/>
            <w:sz w:val="24"/>
            <w:szCs w:val="24"/>
          </w:rPr>
          <w:delText xml:space="preserve">identify </w:delText>
        </w:r>
        <w:r w:rsidR="00FE1E57" w:rsidDel="005B10DA">
          <w:rPr>
            <w:rFonts w:ascii="Times New Roman" w:hAnsi="Times New Roman" w:cs="Times New Roman"/>
            <w:sz w:val="24"/>
            <w:szCs w:val="24"/>
          </w:rPr>
          <w:delText>the</w:delText>
        </w:r>
        <w:r w:rsidR="000A16C5" w:rsidDel="005B10DA">
          <w:rPr>
            <w:rFonts w:ascii="Times New Roman" w:hAnsi="Times New Roman" w:cs="Times New Roman"/>
            <w:sz w:val="24"/>
            <w:szCs w:val="24"/>
          </w:rPr>
          <w:delText xml:space="preserve"> COBS</w:delText>
        </w:r>
        <w:r w:rsidR="00EC69B8" w:rsidDel="005B10DA">
          <w:rPr>
            <w:rFonts w:ascii="Times New Roman" w:hAnsi="Times New Roman" w:cs="Times New Roman"/>
            <w:sz w:val="24"/>
            <w:szCs w:val="24"/>
          </w:rPr>
          <w:delText>.</w:delText>
        </w:r>
      </w:del>
      <w:ins w:id="122" w:author="Yang Weng" w:date="2018-10-05T00:45:00Z">
        <w:r w:rsidR="005B10DA">
          <w:rPr>
            <w:rFonts w:ascii="Times New Roman" w:hAnsi="Times New Roman" w:cs="Times New Roman"/>
            <w:sz w:val="24"/>
            <w:szCs w:val="24"/>
          </w:rPr>
          <w:t>With such a unique pattern on load change, one can easily design a process for COBS identification. Such an identification</w:t>
        </w:r>
      </w:ins>
      <w:ins w:id="123" w:author="Yang Weng" w:date="2018-10-05T00:46:00Z">
        <w:r w:rsidR="005B10DA">
          <w:rPr>
            <w:rFonts w:ascii="Times New Roman" w:hAnsi="Times New Roman" w:cs="Times New Roman"/>
            <w:sz w:val="24"/>
            <w:szCs w:val="24"/>
          </w:rPr>
          <w:t xml:space="preserve"> can immediately reveal key information for distribution system operators. For example</w:t>
        </w:r>
      </w:ins>
      <w:ins w:id="124" w:author="Yang Weng" w:date="2018-10-05T00:45:00Z">
        <w:r w:rsidR="005B10DA">
          <w:rPr>
            <w:rFonts w:ascii="Times New Roman" w:hAnsi="Times New Roman" w:cs="Times New Roman"/>
            <w:sz w:val="24"/>
            <w:szCs w:val="24"/>
          </w:rPr>
          <w:t xml:space="preserve">, </w:t>
        </w:r>
      </w:ins>
      <w:ins w:id="125" w:author="Yang Weng" w:date="2018-10-05T00:46:00Z">
        <w:r w:rsidR="005B10DA">
          <w:rPr>
            <w:rFonts w:ascii="Times New Roman" w:hAnsi="Times New Roman" w:cs="Times New Roman"/>
            <w:sz w:val="24"/>
            <w:szCs w:val="24"/>
          </w:rPr>
          <w:t xml:space="preserve">one can extract </w:t>
        </w:r>
      </w:ins>
      <w:ins w:id="126" w:author="Yang Weng" w:date="2018-10-05T00:45:00Z">
        <w:r w:rsidR="005B10DA">
          <w:rPr>
            <w:rFonts w:ascii="Times New Roman" w:hAnsi="Times New Roman" w:cs="Times New Roman"/>
            <w:sz w:val="24"/>
            <w:szCs w:val="24"/>
          </w:rPr>
          <w:t xml:space="preserve">operational and physical parameters such as battery size, discharge and charging rate, normal operational function, starting charge time, and potentially even the current state-of-charge (SOC). </w:t>
        </w:r>
      </w:ins>
      <w:ins w:id="127" w:author="Yang Weng" w:date="2018-10-05T00:47:00Z">
        <w:r w:rsidR="005B10DA">
          <w:rPr>
            <w:rFonts w:ascii="Times New Roman" w:hAnsi="Times New Roman" w:cs="Times New Roman"/>
            <w:sz w:val="24"/>
            <w:szCs w:val="24"/>
          </w:rPr>
          <w:t xml:space="preserve">Consequently, </w:t>
        </w:r>
        <w:r w:rsidR="00595BE1">
          <w:rPr>
            <w:rFonts w:ascii="Times New Roman" w:hAnsi="Times New Roman" w:cs="Times New Roman"/>
            <w:sz w:val="24"/>
            <w:szCs w:val="24"/>
          </w:rPr>
          <w:t xml:space="preserve">accurate system modeling can be achieved for grid monitoring and control. </w:t>
        </w:r>
        <w:r w:rsidR="005B10DA">
          <w:rPr>
            <w:rFonts w:ascii="Times New Roman" w:hAnsi="Times New Roman" w:cs="Times New Roman"/>
            <w:sz w:val="24"/>
            <w:szCs w:val="24"/>
          </w:rPr>
          <w:t xml:space="preserve"> </w:t>
        </w:r>
      </w:ins>
      <w:del w:id="128" w:author="Yang Weng" w:date="2018-10-05T00:46:00Z">
        <w:r w:rsidR="00EC69B8" w:rsidDel="005B10DA">
          <w:rPr>
            <w:rFonts w:ascii="Times New Roman" w:hAnsi="Times New Roman" w:cs="Times New Roman"/>
            <w:sz w:val="24"/>
            <w:szCs w:val="24"/>
          </w:rPr>
          <w:delText xml:space="preserve"> </w:delText>
        </w:r>
      </w:del>
    </w:p>
    <w:p w14:paraId="44302FD7" w14:textId="4B0D089B" w:rsidR="00EC69B8" w:rsidRDefault="00C12540" w:rsidP="007E4CAB">
      <w:pPr>
        <w:spacing w:after="60"/>
        <w:ind w:firstLine="720"/>
        <w:jc w:val="both"/>
        <w:rPr>
          <w:rFonts w:ascii="Times New Roman" w:hAnsi="Times New Roman" w:cs="Times New Roman"/>
          <w:sz w:val="24"/>
          <w:szCs w:val="24"/>
        </w:rPr>
      </w:pPr>
      <w:r>
        <w:rPr>
          <w:rFonts w:ascii="Times New Roman" w:hAnsi="Times New Roman" w:cs="Times New Roman"/>
          <w:sz w:val="24"/>
          <w:szCs w:val="24"/>
        </w:rPr>
        <w:t>However,</w:t>
      </w:r>
      <w:r w:rsidR="00FE1E57">
        <w:rPr>
          <w:rFonts w:ascii="Times New Roman" w:hAnsi="Times New Roman" w:cs="Times New Roman"/>
          <w:sz w:val="24"/>
          <w:szCs w:val="24"/>
        </w:rPr>
        <w:t xml:space="preserve"> </w:t>
      </w:r>
      <w:r w:rsidR="009B2EF3">
        <w:rPr>
          <w:rFonts w:ascii="Times New Roman" w:hAnsi="Times New Roman" w:cs="Times New Roman"/>
          <w:sz w:val="24"/>
          <w:szCs w:val="24"/>
        </w:rPr>
        <w:t>it would be nearly impossible for an engineer to</w:t>
      </w:r>
      <w:ins w:id="129" w:author="Yang Weng" w:date="2018-10-05T00:48:00Z">
        <w:r w:rsidR="00595BE1">
          <w:rPr>
            <w:rFonts w:ascii="Times New Roman" w:hAnsi="Times New Roman" w:cs="Times New Roman"/>
            <w:sz w:val="24"/>
            <w:szCs w:val="24"/>
          </w:rPr>
          <w:t xml:space="preserve"> see the ideal case like </w:t>
        </w:r>
        <w:r w:rsidR="00371386">
          <w:rPr>
            <w:rFonts w:ascii="Times New Roman" w:hAnsi="Times New Roman" w:cs="Times New Roman"/>
            <w:sz w:val="24"/>
            <w:szCs w:val="24"/>
          </w:rPr>
          <w:t>Fig</w:t>
        </w:r>
      </w:ins>
      <w:ins w:id="130" w:author="Yang Weng" w:date="2018-10-05T01:22:00Z">
        <w:r w:rsidR="00371386">
          <w:rPr>
            <w:rFonts w:ascii="Times New Roman" w:hAnsi="Times New Roman" w:cs="Times New Roman"/>
            <w:sz w:val="24"/>
            <w:szCs w:val="24"/>
          </w:rPr>
          <w:t>ure</w:t>
        </w:r>
      </w:ins>
      <w:ins w:id="131" w:author="Yang Weng" w:date="2018-10-05T00:48:00Z">
        <w:r w:rsidR="00595BE1">
          <w:rPr>
            <w:rFonts w:ascii="Times New Roman" w:hAnsi="Times New Roman" w:cs="Times New Roman"/>
            <w:sz w:val="24"/>
            <w:szCs w:val="24"/>
          </w:rPr>
          <w:t xml:space="preserve"> 2. This is because one cannot easily </w:t>
        </w:r>
      </w:ins>
      <w:del w:id="132" w:author="Yang Weng" w:date="2018-10-05T00:48:00Z">
        <w:r w:rsidR="009B2EF3" w:rsidDel="00595BE1">
          <w:rPr>
            <w:rFonts w:ascii="Times New Roman" w:hAnsi="Times New Roman" w:cs="Times New Roman"/>
            <w:sz w:val="24"/>
            <w:szCs w:val="24"/>
          </w:rPr>
          <w:delText xml:space="preserve"> </w:delText>
        </w:r>
      </w:del>
      <w:r w:rsidR="009B2EF3">
        <w:rPr>
          <w:rFonts w:ascii="Times New Roman" w:hAnsi="Times New Roman" w:cs="Times New Roman"/>
          <w:sz w:val="24"/>
          <w:szCs w:val="24"/>
        </w:rPr>
        <w:t>de</w:t>
      </w:r>
      <w:r w:rsidR="003D2D56">
        <w:rPr>
          <w:rFonts w:ascii="Times New Roman" w:hAnsi="Times New Roman" w:cs="Times New Roman"/>
          <w:sz w:val="24"/>
          <w:szCs w:val="24"/>
        </w:rPr>
        <w:t xml:space="preserve">termine the </w:t>
      </w:r>
      <w:del w:id="133" w:author="Yang Weng" w:date="2018-10-05T00:48:00Z">
        <w:r w:rsidR="003D2D56" w:rsidDel="00595BE1">
          <w:rPr>
            <w:rFonts w:ascii="Times New Roman" w:hAnsi="Times New Roman" w:cs="Times New Roman"/>
            <w:sz w:val="24"/>
            <w:szCs w:val="24"/>
          </w:rPr>
          <w:delText xml:space="preserve">constraints that can accurately </w:delText>
        </w:r>
        <w:r w:rsidR="00FE1E57" w:rsidDel="00595BE1">
          <w:rPr>
            <w:rFonts w:ascii="Times New Roman" w:hAnsi="Times New Roman" w:cs="Times New Roman"/>
            <w:sz w:val="24"/>
            <w:szCs w:val="24"/>
          </w:rPr>
          <w:delText xml:space="preserve">account </w:delText>
        </w:r>
      </w:del>
      <w:ins w:id="134" w:author="Yang Weng" w:date="2018-10-05T00:48:00Z">
        <w:r w:rsidR="00595BE1">
          <w:rPr>
            <w:rFonts w:ascii="Times New Roman" w:hAnsi="Times New Roman" w:cs="Times New Roman"/>
            <w:sz w:val="24"/>
            <w:szCs w:val="24"/>
          </w:rPr>
          <w:t xml:space="preserve">uncertainties </w:t>
        </w:r>
      </w:ins>
      <w:del w:id="135" w:author="Yang Weng" w:date="2018-10-05T00:49:00Z">
        <w:r w:rsidR="00FE1E57" w:rsidDel="00595BE1">
          <w:rPr>
            <w:rFonts w:ascii="Times New Roman" w:hAnsi="Times New Roman" w:cs="Times New Roman"/>
            <w:sz w:val="24"/>
            <w:szCs w:val="24"/>
          </w:rPr>
          <w:delText>for all the possibilities</w:delText>
        </w:r>
      </w:del>
      <w:ins w:id="136" w:author="Yang Weng" w:date="2018-10-05T00:49:00Z">
        <w:r w:rsidR="00595BE1">
          <w:rPr>
            <w:rFonts w:ascii="Times New Roman" w:hAnsi="Times New Roman" w:cs="Times New Roman"/>
            <w:sz w:val="24"/>
            <w:szCs w:val="24"/>
          </w:rPr>
          <w:t xml:space="preserve">of customer </w:t>
        </w:r>
        <w:r w:rsidR="00CE59A0">
          <w:rPr>
            <w:rFonts w:ascii="Times New Roman" w:hAnsi="Times New Roman" w:cs="Times New Roman"/>
            <w:sz w:val="24"/>
            <w:szCs w:val="24"/>
          </w:rPr>
          <w:t xml:space="preserve">loads, making </w:t>
        </w:r>
      </w:ins>
      <w:ins w:id="137" w:author="Yang Weng" w:date="2018-10-05T00:50:00Z">
        <w:r w:rsidR="007E4CAB">
          <w:rPr>
            <w:rFonts w:ascii="Times New Roman" w:hAnsi="Times New Roman" w:cs="Times New Roman"/>
            <w:sz w:val="24"/>
            <w:szCs w:val="24"/>
          </w:rPr>
          <w:t>COBS identification hard with diversified customer load patterns.</w:t>
        </w:r>
      </w:ins>
      <w:r w:rsidR="00FE1E57">
        <w:rPr>
          <w:rFonts w:ascii="Times New Roman" w:hAnsi="Times New Roman" w:cs="Times New Roman"/>
          <w:sz w:val="24"/>
          <w:szCs w:val="24"/>
        </w:rPr>
        <w:t xml:space="preserve"> </w:t>
      </w:r>
      <w:del w:id="138" w:author="Yang Weng" w:date="2018-10-05T00:50:00Z">
        <w:r w:rsidR="00FE1E57" w:rsidDel="007E4CAB">
          <w:rPr>
            <w:rFonts w:ascii="Times New Roman" w:hAnsi="Times New Roman" w:cs="Times New Roman"/>
            <w:sz w:val="24"/>
            <w:szCs w:val="24"/>
          </w:rPr>
          <w:delText xml:space="preserve">of </w:delText>
        </w:r>
        <w:r w:rsidR="00EC69B8" w:rsidDel="007E4CAB">
          <w:rPr>
            <w:rFonts w:ascii="Times New Roman" w:hAnsi="Times New Roman" w:cs="Times New Roman"/>
            <w:sz w:val="24"/>
            <w:szCs w:val="24"/>
          </w:rPr>
          <w:delText>customer load patterns</w:delText>
        </w:r>
        <w:r w:rsidR="009B2EF3" w:rsidDel="007E4CAB">
          <w:rPr>
            <w:rFonts w:ascii="Times New Roman" w:hAnsi="Times New Roman" w:cs="Times New Roman"/>
            <w:sz w:val="24"/>
            <w:szCs w:val="24"/>
          </w:rPr>
          <w:delText xml:space="preserve"> </w:delText>
        </w:r>
        <w:r w:rsidR="000A16C5" w:rsidDel="007E4CAB">
          <w:rPr>
            <w:rFonts w:ascii="Times New Roman" w:hAnsi="Times New Roman" w:cs="Times New Roman"/>
            <w:sz w:val="24"/>
            <w:szCs w:val="24"/>
          </w:rPr>
          <w:delText xml:space="preserve">and </w:delText>
        </w:r>
        <w:r w:rsidR="00FE1E57" w:rsidDel="007E4CAB">
          <w:rPr>
            <w:rFonts w:ascii="Times New Roman" w:hAnsi="Times New Roman" w:cs="Times New Roman"/>
            <w:sz w:val="24"/>
            <w:szCs w:val="24"/>
          </w:rPr>
          <w:delText>numerous</w:delText>
        </w:r>
        <w:r w:rsidR="00E17ABE" w:rsidDel="007E4CAB">
          <w:rPr>
            <w:rFonts w:ascii="Times New Roman" w:hAnsi="Times New Roman" w:cs="Times New Roman"/>
            <w:sz w:val="24"/>
            <w:szCs w:val="24"/>
          </w:rPr>
          <w:delText xml:space="preserve"> </w:delText>
        </w:r>
        <w:r w:rsidR="003D2D56" w:rsidDel="007E4CAB">
          <w:rPr>
            <w:rFonts w:ascii="Times New Roman" w:hAnsi="Times New Roman" w:cs="Times New Roman"/>
            <w:sz w:val="24"/>
            <w:szCs w:val="24"/>
          </w:rPr>
          <w:delText>influences</w:delText>
        </w:r>
        <w:r w:rsidR="000A16C5" w:rsidDel="007E4CAB">
          <w:rPr>
            <w:rFonts w:ascii="Times New Roman" w:hAnsi="Times New Roman" w:cs="Times New Roman"/>
            <w:sz w:val="24"/>
            <w:szCs w:val="24"/>
          </w:rPr>
          <w:delText xml:space="preserve"> that alter a load profi</w:delText>
        </w:r>
        <w:r w:rsidR="00E05270" w:rsidDel="007E4CAB">
          <w:rPr>
            <w:rFonts w:ascii="Times New Roman" w:hAnsi="Times New Roman" w:cs="Times New Roman"/>
            <w:sz w:val="24"/>
            <w:szCs w:val="24"/>
          </w:rPr>
          <w:delText>le</w:delText>
        </w:r>
        <w:r w:rsidR="00EC69B8" w:rsidDel="007E4CAB">
          <w:rPr>
            <w:rFonts w:ascii="Times New Roman" w:hAnsi="Times New Roman" w:cs="Times New Roman"/>
            <w:sz w:val="24"/>
            <w:szCs w:val="24"/>
          </w:rPr>
          <w:delText xml:space="preserve">. </w:delText>
        </w:r>
      </w:del>
      <w:r w:rsidR="00FE1E57">
        <w:rPr>
          <w:rFonts w:ascii="Times New Roman" w:hAnsi="Times New Roman" w:cs="Times New Roman"/>
          <w:sz w:val="24"/>
          <w:szCs w:val="24"/>
        </w:rPr>
        <w:t>Th</w:t>
      </w:r>
      <w:r>
        <w:rPr>
          <w:rFonts w:ascii="Times New Roman" w:hAnsi="Times New Roman" w:cs="Times New Roman"/>
          <w:sz w:val="24"/>
          <w:szCs w:val="24"/>
        </w:rPr>
        <w:t>is calls for</w:t>
      </w:r>
      <w:r w:rsidR="00EC69B8">
        <w:rPr>
          <w:rFonts w:ascii="Times New Roman" w:hAnsi="Times New Roman" w:cs="Times New Roman"/>
          <w:sz w:val="24"/>
          <w:szCs w:val="24"/>
        </w:rPr>
        <w:t xml:space="preserve"> a</w:t>
      </w:r>
      <w:r w:rsidR="003D2D56">
        <w:rPr>
          <w:rFonts w:ascii="Times New Roman" w:hAnsi="Times New Roman" w:cs="Times New Roman"/>
          <w:sz w:val="24"/>
          <w:szCs w:val="24"/>
        </w:rPr>
        <w:t xml:space="preserve"> data-driven approach</w:t>
      </w:r>
      <w:ins w:id="139" w:author="Yang Weng" w:date="2018-10-05T00:50:00Z">
        <w:r w:rsidR="007E4CAB">
          <w:rPr>
            <w:rFonts w:ascii="Times New Roman" w:hAnsi="Times New Roman" w:cs="Times New Roman"/>
            <w:sz w:val="24"/>
            <w:szCs w:val="24"/>
          </w:rPr>
          <w:t xml:space="preserve"> f</w:t>
        </w:r>
      </w:ins>
      <w:ins w:id="140" w:author="Yang Weng" w:date="2018-10-05T00:51:00Z">
        <w:r w:rsidR="007E4CAB">
          <w:rPr>
            <w:rFonts w:ascii="Times New Roman" w:hAnsi="Times New Roman" w:cs="Times New Roman"/>
            <w:sz w:val="24"/>
            <w:szCs w:val="24"/>
          </w:rPr>
          <w:t xml:space="preserve">or online pattern recognition and </w:t>
        </w:r>
      </w:ins>
      <w:ins w:id="141" w:author="Yang Weng" w:date="2018-10-05T01:23:00Z">
        <w:r w:rsidR="00371386">
          <w:rPr>
            <w:rFonts w:ascii="Times New Roman" w:hAnsi="Times New Roman" w:cs="Times New Roman"/>
            <w:sz w:val="24"/>
            <w:szCs w:val="24"/>
          </w:rPr>
          <w:t>real-tiem</w:t>
        </w:r>
      </w:ins>
      <w:ins w:id="142" w:author="Yang Weng" w:date="2018-10-05T00:51:00Z">
        <w:r w:rsidR="007E4CAB">
          <w:rPr>
            <w:rFonts w:ascii="Times New Roman" w:hAnsi="Times New Roman" w:cs="Times New Roman"/>
            <w:sz w:val="24"/>
            <w:szCs w:val="24"/>
          </w:rPr>
          <w:t xml:space="preserve"> adaptation</w:t>
        </w:r>
      </w:ins>
      <w:del w:id="143" w:author="Yang Weng" w:date="2018-10-05T01:23:00Z">
        <w:r w:rsidR="003D2D56" w:rsidDel="00371386">
          <w:rPr>
            <w:rFonts w:ascii="Times New Roman" w:hAnsi="Times New Roman" w:cs="Times New Roman"/>
            <w:sz w:val="24"/>
            <w:szCs w:val="24"/>
          </w:rPr>
          <w:delText xml:space="preserve">, </w:delText>
        </w:r>
      </w:del>
      <w:ins w:id="144" w:author="Yang Weng" w:date="2018-10-05T01:23:00Z">
        <w:r w:rsidR="00371386">
          <w:rPr>
            <w:rFonts w:ascii="Times New Roman" w:hAnsi="Times New Roman" w:cs="Times New Roman"/>
            <w:sz w:val="24"/>
            <w:szCs w:val="24"/>
          </w:rPr>
          <w:t xml:space="preserve">. The goal is to </w:t>
        </w:r>
      </w:ins>
      <w:del w:id="145" w:author="Yang Weng" w:date="2018-10-05T01:23:00Z">
        <w:r w:rsidR="003D2D56" w:rsidDel="00371386">
          <w:rPr>
            <w:rFonts w:ascii="Times New Roman" w:hAnsi="Times New Roman" w:cs="Times New Roman"/>
            <w:sz w:val="24"/>
            <w:szCs w:val="24"/>
          </w:rPr>
          <w:delText>resulting in</w:delText>
        </w:r>
      </w:del>
      <w:ins w:id="146" w:author="Yang Weng" w:date="2018-10-05T01:23:00Z">
        <w:r w:rsidR="00371386">
          <w:rPr>
            <w:rFonts w:ascii="Times New Roman" w:hAnsi="Times New Roman" w:cs="Times New Roman"/>
            <w:sz w:val="24"/>
            <w:szCs w:val="24"/>
          </w:rPr>
          <w:t>create</w:t>
        </w:r>
      </w:ins>
      <w:r w:rsidR="003D2D56">
        <w:rPr>
          <w:rFonts w:ascii="Times New Roman" w:hAnsi="Times New Roman" w:cs="Times New Roman"/>
          <w:sz w:val="24"/>
          <w:szCs w:val="24"/>
        </w:rPr>
        <w:t xml:space="preserve"> a</w:t>
      </w:r>
      <w:ins w:id="147" w:author="Yang Weng" w:date="2018-10-05T00:51:00Z">
        <w:r w:rsidR="007E4CAB">
          <w:rPr>
            <w:rFonts w:ascii="Times New Roman" w:hAnsi="Times New Roman" w:cs="Times New Roman"/>
            <w:sz w:val="24"/>
            <w:szCs w:val="24"/>
          </w:rPr>
          <w:t xml:space="preserve">n eco-system for </w:t>
        </w:r>
      </w:ins>
      <w:del w:id="148" w:author="Yang Weng" w:date="2018-10-05T00:51:00Z">
        <w:r w:rsidR="00EC69B8" w:rsidDel="007E4CAB">
          <w:rPr>
            <w:rFonts w:ascii="Times New Roman" w:hAnsi="Times New Roman" w:cs="Times New Roman"/>
            <w:sz w:val="24"/>
            <w:szCs w:val="24"/>
          </w:rPr>
          <w:delText xml:space="preserve"> </w:delText>
        </w:r>
      </w:del>
      <w:r w:rsidR="00EC69B8">
        <w:rPr>
          <w:rFonts w:ascii="Times New Roman" w:hAnsi="Times New Roman" w:cs="Times New Roman"/>
          <w:sz w:val="24"/>
          <w:szCs w:val="24"/>
        </w:rPr>
        <w:t>machine learning algorithm</w:t>
      </w:r>
      <w:ins w:id="149" w:author="Yang Weng" w:date="2018-10-05T00:51:00Z">
        <w:r w:rsidR="007E4CAB">
          <w:rPr>
            <w:rFonts w:ascii="Times New Roman" w:hAnsi="Times New Roman" w:cs="Times New Roman"/>
            <w:sz w:val="24"/>
            <w:szCs w:val="24"/>
          </w:rPr>
          <w:t xml:space="preserve">s to interact </w:t>
        </w:r>
      </w:ins>
      <w:ins w:id="150" w:author="Yang Weng" w:date="2018-10-05T00:52:00Z">
        <w:r w:rsidR="007E4CAB">
          <w:rPr>
            <w:rFonts w:ascii="Times New Roman" w:hAnsi="Times New Roman" w:cs="Times New Roman"/>
            <w:sz w:val="24"/>
            <w:szCs w:val="24"/>
          </w:rPr>
          <w:t>with</w:t>
        </w:r>
      </w:ins>
      <w:del w:id="151" w:author="Yang Weng" w:date="2018-10-05T00:52:00Z">
        <w:r w:rsidR="00EC69B8" w:rsidDel="007E4CAB">
          <w:rPr>
            <w:rFonts w:ascii="Times New Roman" w:hAnsi="Times New Roman" w:cs="Times New Roman"/>
            <w:sz w:val="24"/>
            <w:szCs w:val="24"/>
          </w:rPr>
          <w:delText xml:space="preserve"> </w:delText>
        </w:r>
        <w:r w:rsidDel="007E4CAB">
          <w:rPr>
            <w:rFonts w:ascii="Times New Roman" w:hAnsi="Times New Roman" w:cs="Times New Roman"/>
            <w:sz w:val="24"/>
            <w:szCs w:val="24"/>
          </w:rPr>
          <w:delText>capable of</w:delText>
        </w:r>
        <w:r w:rsidR="000A16C5" w:rsidDel="007E4CAB">
          <w:rPr>
            <w:rFonts w:ascii="Times New Roman" w:hAnsi="Times New Roman" w:cs="Times New Roman"/>
            <w:sz w:val="24"/>
            <w:szCs w:val="24"/>
          </w:rPr>
          <w:delText xml:space="preserve"> </w:delText>
        </w:r>
        <w:r w:rsidR="00EC69B8" w:rsidDel="007E4CAB">
          <w:rPr>
            <w:rFonts w:ascii="Times New Roman" w:hAnsi="Times New Roman" w:cs="Times New Roman"/>
            <w:sz w:val="24"/>
            <w:szCs w:val="24"/>
          </w:rPr>
          <w:delText>analyz</w:delText>
        </w:r>
        <w:r w:rsidDel="007E4CAB">
          <w:rPr>
            <w:rFonts w:ascii="Times New Roman" w:hAnsi="Times New Roman" w:cs="Times New Roman"/>
            <w:sz w:val="24"/>
            <w:szCs w:val="24"/>
          </w:rPr>
          <w:delText>ing</w:delText>
        </w:r>
      </w:del>
      <w:r w:rsidR="00EC69B8">
        <w:rPr>
          <w:rFonts w:ascii="Times New Roman" w:hAnsi="Times New Roman" w:cs="Times New Roman"/>
          <w:sz w:val="24"/>
          <w:szCs w:val="24"/>
        </w:rPr>
        <w:t xml:space="preserve"> </w:t>
      </w:r>
      <w:r w:rsidR="00FE1E57">
        <w:rPr>
          <w:rFonts w:ascii="Times New Roman" w:hAnsi="Times New Roman" w:cs="Times New Roman"/>
          <w:sz w:val="24"/>
          <w:szCs w:val="24"/>
        </w:rPr>
        <w:t>the</w:t>
      </w:r>
      <w:r w:rsidR="00EC69B8">
        <w:rPr>
          <w:rFonts w:ascii="Times New Roman" w:hAnsi="Times New Roman" w:cs="Times New Roman"/>
          <w:sz w:val="24"/>
          <w:szCs w:val="24"/>
        </w:rPr>
        <w:t xml:space="preserve"> vast spectrum of </w:t>
      </w:r>
      <w:r w:rsidR="000A16C5">
        <w:rPr>
          <w:rFonts w:ascii="Times New Roman" w:hAnsi="Times New Roman" w:cs="Times New Roman"/>
          <w:sz w:val="24"/>
          <w:szCs w:val="24"/>
        </w:rPr>
        <w:t>heterogeneous data types</w:t>
      </w:r>
      <w:r w:rsidR="00EC69B8">
        <w:rPr>
          <w:rFonts w:ascii="Times New Roman" w:hAnsi="Times New Roman" w:cs="Times New Roman"/>
          <w:sz w:val="24"/>
          <w:szCs w:val="24"/>
        </w:rPr>
        <w:t>.</w:t>
      </w:r>
    </w:p>
    <w:p w14:paraId="7FB92249" w14:textId="77777777" w:rsidR="002A3433" w:rsidRDefault="002A3433" w:rsidP="002A3433">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328A0E" wp14:editId="47EF5A07">
            <wp:extent cx="4863830" cy="1779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977" cy="1858272"/>
                    </a:xfrm>
                    <a:prstGeom prst="rect">
                      <a:avLst/>
                    </a:prstGeom>
                    <a:noFill/>
                  </pic:spPr>
                </pic:pic>
              </a:graphicData>
            </a:graphic>
          </wp:inline>
        </w:drawing>
      </w:r>
    </w:p>
    <w:p w14:paraId="67380814" w14:textId="29D2FE63" w:rsidR="002A3433" w:rsidRPr="002A3433" w:rsidRDefault="007640D1" w:rsidP="002A3433">
      <w:pPr>
        <w:spacing w:after="60"/>
        <w:jc w:val="center"/>
        <w:rPr>
          <w:rFonts w:ascii="Times New Roman" w:hAnsi="Times New Roman" w:cs="Times New Roman"/>
          <w:szCs w:val="24"/>
        </w:rPr>
      </w:pPr>
      <w:r>
        <w:rPr>
          <w:rFonts w:ascii="Times New Roman" w:hAnsi="Times New Roman" w:cs="Times New Roman"/>
          <w:i/>
          <w:szCs w:val="24"/>
        </w:rPr>
        <w:t xml:space="preserve">Figure </w:t>
      </w:r>
      <w:ins w:id="152" w:author="Yang Weng" w:date="2018-09-30T23:05:00Z">
        <w:r w:rsidR="00B80329">
          <w:rPr>
            <w:rFonts w:ascii="Times New Roman" w:hAnsi="Times New Roman" w:cs="Times New Roman"/>
            <w:i/>
            <w:szCs w:val="24"/>
          </w:rPr>
          <w:t>2</w:t>
        </w:r>
      </w:ins>
      <w:del w:id="153" w:author="Yang Weng" w:date="2018-09-30T23:05:00Z">
        <w:r w:rsidDel="00B80329">
          <w:rPr>
            <w:rFonts w:ascii="Times New Roman" w:hAnsi="Times New Roman" w:cs="Times New Roman"/>
            <w:i/>
            <w:szCs w:val="24"/>
          </w:rPr>
          <w:delText>1</w:delText>
        </w:r>
      </w:del>
      <w:r w:rsidR="002A3433" w:rsidRPr="00A72DA9">
        <w:rPr>
          <w:rFonts w:ascii="Times New Roman" w:hAnsi="Times New Roman" w:cs="Times New Roman"/>
          <w:i/>
          <w:szCs w:val="24"/>
        </w:rPr>
        <w:t xml:space="preserve">: </w:t>
      </w:r>
      <w:r w:rsidR="002A3433" w:rsidRPr="00A72DA9">
        <w:rPr>
          <w:rFonts w:ascii="Times New Roman" w:hAnsi="Times New Roman" w:cs="Times New Roman"/>
          <w:szCs w:val="24"/>
        </w:rPr>
        <w:t xml:space="preserve">The peak </w:t>
      </w:r>
      <w:r w:rsidR="002A3433">
        <w:rPr>
          <w:rFonts w:ascii="Times New Roman" w:hAnsi="Times New Roman" w:cs="Times New Roman"/>
          <w:szCs w:val="24"/>
        </w:rPr>
        <w:t xml:space="preserve">demand rate </w:t>
      </w:r>
      <w:r w:rsidR="002A3433" w:rsidRPr="00A72DA9">
        <w:rPr>
          <w:rFonts w:ascii="Times New Roman" w:hAnsi="Times New Roman" w:cs="Times New Roman"/>
          <w:szCs w:val="24"/>
        </w:rPr>
        <w:t>span</w:t>
      </w:r>
      <w:r w:rsidR="002A3433">
        <w:rPr>
          <w:rFonts w:ascii="Times New Roman" w:hAnsi="Times New Roman" w:cs="Times New Roman"/>
          <w:szCs w:val="24"/>
        </w:rPr>
        <w:t>s</w:t>
      </w:r>
      <w:r w:rsidR="002A3433" w:rsidRPr="00A72DA9">
        <w:rPr>
          <w:rFonts w:ascii="Times New Roman" w:hAnsi="Times New Roman" w:cs="Times New Roman"/>
          <w:szCs w:val="24"/>
        </w:rPr>
        <w:t xml:space="preserve"> 3-8pm. The right </w:t>
      </w:r>
      <w:r w:rsidR="00E05270">
        <w:rPr>
          <w:rFonts w:ascii="Times New Roman" w:hAnsi="Times New Roman" w:cs="Times New Roman"/>
          <w:szCs w:val="24"/>
        </w:rPr>
        <w:t>profile</w:t>
      </w:r>
      <w:r w:rsidR="002A3433">
        <w:rPr>
          <w:rFonts w:ascii="Times New Roman" w:hAnsi="Times New Roman" w:cs="Times New Roman"/>
          <w:szCs w:val="24"/>
        </w:rPr>
        <w:t xml:space="preserve"> </w:t>
      </w:r>
      <w:r w:rsidR="002A3433" w:rsidRPr="00A72DA9">
        <w:rPr>
          <w:rFonts w:ascii="Times New Roman" w:hAnsi="Times New Roman" w:cs="Times New Roman"/>
          <w:szCs w:val="24"/>
        </w:rPr>
        <w:t>shows</w:t>
      </w:r>
      <w:r w:rsidR="002A3433">
        <w:rPr>
          <w:rFonts w:ascii="Times New Roman" w:hAnsi="Times New Roman" w:cs="Times New Roman"/>
          <w:szCs w:val="24"/>
        </w:rPr>
        <w:t xml:space="preserve"> the </w:t>
      </w:r>
      <w:r w:rsidR="00E05270">
        <w:rPr>
          <w:rFonts w:ascii="Times New Roman" w:hAnsi="Times New Roman" w:cs="Times New Roman"/>
          <w:szCs w:val="24"/>
        </w:rPr>
        <w:t xml:space="preserve">altered </w:t>
      </w:r>
      <w:r w:rsidR="002A3433">
        <w:rPr>
          <w:rFonts w:ascii="Times New Roman" w:hAnsi="Times New Roman" w:cs="Times New Roman"/>
          <w:szCs w:val="24"/>
        </w:rPr>
        <w:t xml:space="preserve">smart meter data if the peak load </w:t>
      </w:r>
      <w:r w:rsidR="00E05270">
        <w:rPr>
          <w:rFonts w:ascii="Times New Roman" w:hAnsi="Times New Roman" w:cs="Times New Roman"/>
          <w:szCs w:val="24"/>
        </w:rPr>
        <w:t xml:space="preserve">seen by the utility </w:t>
      </w:r>
      <w:r w:rsidR="002A3433">
        <w:rPr>
          <w:rFonts w:ascii="Times New Roman" w:hAnsi="Times New Roman" w:cs="Times New Roman"/>
          <w:szCs w:val="24"/>
        </w:rPr>
        <w:t xml:space="preserve">was eliminated by a battery. </w:t>
      </w:r>
      <w:r w:rsidR="00E05270">
        <w:rPr>
          <w:rFonts w:ascii="Times New Roman" w:hAnsi="Times New Roman" w:cs="Times New Roman"/>
          <w:szCs w:val="24"/>
        </w:rPr>
        <w:t>Normal load profile data extracted</w:t>
      </w:r>
      <w:r w:rsidR="002A3433">
        <w:rPr>
          <w:rFonts w:ascii="Times New Roman" w:hAnsi="Times New Roman" w:cs="Times New Roman"/>
          <w:szCs w:val="24"/>
        </w:rPr>
        <w:t xml:space="preserve"> from </w:t>
      </w:r>
      <w:sdt>
        <w:sdtPr>
          <w:rPr>
            <w:rFonts w:ascii="Times New Roman" w:hAnsi="Times New Roman" w:cs="Times New Roman"/>
            <w:szCs w:val="24"/>
          </w:rPr>
          <w:id w:val="-161944656"/>
          <w:citation/>
        </w:sdtPr>
        <w:sdtEndPr/>
        <w:sdtContent>
          <w:r w:rsidR="002A3433">
            <w:rPr>
              <w:rFonts w:ascii="Times New Roman" w:hAnsi="Times New Roman" w:cs="Times New Roman"/>
              <w:szCs w:val="24"/>
            </w:rPr>
            <w:fldChar w:fldCharType="begin"/>
          </w:r>
          <w:r w:rsidR="002A3433">
            <w:rPr>
              <w:rFonts w:ascii="Times New Roman" w:hAnsi="Times New Roman" w:cs="Times New Roman"/>
              <w:szCs w:val="24"/>
            </w:rPr>
            <w:instrText xml:space="preserve"> CITATION Ope18 \l 1033 </w:instrText>
          </w:r>
          <w:r w:rsidR="002A3433">
            <w:rPr>
              <w:rFonts w:ascii="Times New Roman" w:hAnsi="Times New Roman" w:cs="Times New Roman"/>
              <w:szCs w:val="24"/>
            </w:rPr>
            <w:fldChar w:fldCharType="separate"/>
          </w:r>
          <w:r w:rsidR="002A3433" w:rsidRPr="003915A9">
            <w:rPr>
              <w:rFonts w:ascii="Times New Roman" w:hAnsi="Times New Roman" w:cs="Times New Roman"/>
              <w:noProof/>
              <w:szCs w:val="24"/>
            </w:rPr>
            <w:t>[4]</w:t>
          </w:r>
          <w:r w:rsidR="002A3433">
            <w:rPr>
              <w:rFonts w:ascii="Times New Roman" w:hAnsi="Times New Roman" w:cs="Times New Roman"/>
              <w:szCs w:val="24"/>
            </w:rPr>
            <w:fldChar w:fldCharType="end"/>
          </w:r>
        </w:sdtContent>
      </w:sdt>
      <w:r w:rsidR="002A3433">
        <w:rPr>
          <w:rFonts w:ascii="Times New Roman" w:hAnsi="Times New Roman" w:cs="Times New Roman"/>
          <w:szCs w:val="24"/>
        </w:rPr>
        <w:t>.</w:t>
      </w:r>
    </w:p>
    <w:p w14:paraId="02C3A7D7" w14:textId="01DD644B" w:rsidR="00F02892" w:rsidRDefault="00371386" w:rsidP="009F5773">
      <w:pPr>
        <w:spacing w:after="0"/>
        <w:ind w:firstLine="720"/>
        <w:jc w:val="both"/>
        <w:rPr>
          <w:ins w:id="154" w:author="Yang Weng" w:date="2018-10-05T00:55:00Z"/>
          <w:rFonts w:ascii="Times New Roman" w:hAnsi="Times New Roman" w:cs="Times New Roman"/>
          <w:sz w:val="24"/>
          <w:szCs w:val="24"/>
        </w:rPr>
      </w:pPr>
      <w:ins w:id="155" w:author="Yang Weng" w:date="2018-10-05T01:23:00Z">
        <w:r>
          <w:rPr>
            <w:rFonts w:ascii="Times New Roman" w:hAnsi="Times New Roman" w:cs="Times New Roman"/>
            <w:sz w:val="24"/>
            <w:szCs w:val="24"/>
          </w:rPr>
          <w:t>Specifically</w:t>
        </w:r>
      </w:ins>
      <w:ins w:id="156" w:author="Yang Weng" w:date="2018-10-05T00:59:00Z">
        <w:r w:rsidR="00C152D8">
          <w:rPr>
            <w:rFonts w:ascii="Times New Roman" w:hAnsi="Times New Roman" w:cs="Times New Roman"/>
            <w:sz w:val="24"/>
            <w:szCs w:val="24"/>
          </w:rPr>
          <w:t>, d</w:t>
        </w:r>
        <w:r w:rsidR="00C152D8">
          <w:rPr>
            <w:rFonts w:ascii="Times New Roman" w:hAnsi="Times New Roman" w:cs="Times New Roman"/>
            <w:sz w:val="24"/>
            <w:szCs w:val="24"/>
          </w:rPr>
          <w:t>ata are the key</w:t>
        </w:r>
        <w:r w:rsidR="00C152D8">
          <w:rPr>
            <w:rFonts w:ascii="Times New Roman" w:hAnsi="Times New Roman" w:cs="Times New Roman"/>
            <w:sz w:val="24"/>
            <w:szCs w:val="24"/>
          </w:rPr>
          <w:t xml:space="preserve"> for</w:t>
        </w:r>
      </w:ins>
      <w:del w:id="157" w:author="Yang Weng" w:date="2018-10-05T00:59:00Z">
        <w:r w:rsidR="00581446" w:rsidDel="00C152D8">
          <w:rPr>
            <w:rFonts w:ascii="Times New Roman" w:hAnsi="Times New Roman" w:cs="Times New Roman"/>
            <w:sz w:val="24"/>
            <w:szCs w:val="24"/>
          </w:rPr>
          <w:delText>To</w:delText>
        </w:r>
      </w:del>
      <w:r w:rsidR="00581446">
        <w:rPr>
          <w:rFonts w:ascii="Times New Roman" w:hAnsi="Times New Roman" w:cs="Times New Roman"/>
          <w:sz w:val="24"/>
          <w:szCs w:val="24"/>
        </w:rPr>
        <w:t xml:space="preserve"> design</w:t>
      </w:r>
      <w:ins w:id="158" w:author="Yang Weng" w:date="2018-10-05T00:59:00Z">
        <w:r w:rsidR="00C152D8">
          <w:rPr>
            <w:rFonts w:ascii="Times New Roman" w:hAnsi="Times New Roman" w:cs="Times New Roman"/>
            <w:sz w:val="24"/>
            <w:szCs w:val="24"/>
          </w:rPr>
          <w:t>ing</w:t>
        </w:r>
      </w:ins>
      <w:r w:rsidR="00581446">
        <w:rPr>
          <w:rFonts w:ascii="Times New Roman" w:hAnsi="Times New Roman" w:cs="Times New Roman"/>
          <w:sz w:val="24"/>
          <w:szCs w:val="24"/>
        </w:rPr>
        <w:t xml:space="preserve"> the machine learning </w:t>
      </w:r>
      <w:del w:id="159" w:author="Yang Weng" w:date="2018-10-05T00:52:00Z">
        <w:r w:rsidR="00581446" w:rsidDel="00E178DB">
          <w:rPr>
            <w:rFonts w:ascii="Times New Roman" w:hAnsi="Times New Roman" w:cs="Times New Roman"/>
            <w:sz w:val="24"/>
            <w:szCs w:val="24"/>
          </w:rPr>
          <w:delText>program</w:delText>
        </w:r>
      </w:del>
      <w:ins w:id="160" w:author="Yang Weng" w:date="2018-10-05T00:52:00Z">
        <w:r w:rsidR="00C152D8">
          <w:rPr>
            <w:rFonts w:ascii="Times New Roman" w:hAnsi="Times New Roman" w:cs="Times New Roman"/>
            <w:sz w:val="24"/>
            <w:szCs w:val="24"/>
          </w:rPr>
          <w:t>algo</w:t>
        </w:r>
        <w:r w:rsidR="00E178DB">
          <w:rPr>
            <w:rFonts w:ascii="Times New Roman" w:hAnsi="Times New Roman" w:cs="Times New Roman"/>
            <w:sz w:val="24"/>
            <w:szCs w:val="24"/>
          </w:rPr>
          <w:t>rithms</w:t>
        </w:r>
      </w:ins>
      <w:ins w:id="161" w:author="Yang Weng" w:date="2018-10-05T00:58:00Z">
        <w:r w:rsidR="00C152D8">
          <w:rPr>
            <w:rFonts w:ascii="Times New Roman" w:hAnsi="Times New Roman" w:cs="Times New Roman"/>
            <w:sz w:val="24"/>
            <w:szCs w:val="24"/>
          </w:rPr>
          <w:t xml:space="preserve"> when COBS has a large penetration in the near future</w:t>
        </w:r>
      </w:ins>
      <w:del w:id="162" w:author="Yang Weng" w:date="2018-10-05T01:02:00Z">
        <w:r w:rsidR="00581446" w:rsidDel="004C0F07">
          <w:rPr>
            <w:rFonts w:ascii="Times New Roman" w:hAnsi="Times New Roman" w:cs="Times New Roman"/>
            <w:sz w:val="24"/>
            <w:szCs w:val="24"/>
          </w:rPr>
          <w:delText>,</w:delText>
        </w:r>
      </w:del>
      <w:del w:id="163" w:author="Yang Weng" w:date="2018-10-05T00:59:00Z">
        <w:r w:rsidR="00581446" w:rsidDel="00C152D8">
          <w:rPr>
            <w:rFonts w:ascii="Times New Roman" w:hAnsi="Times New Roman" w:cs="Times New Roman"/>
            <w:sz w:val="24"/>
            <w:szCs w:val="24"/>
          </w:rPr>
          <w:delText xml:space="preserve"> </w:delText>
        </w:r>
      </w:del>
      <w:ins w:id="164" w:author="Yang Weng" w:date="2018-10-05T00:58:00Z">
        <w:r w:rsidR="00C152D8">
          <w:rPr>
            <w:rFonts w:ascii="Times New Roman" w:hAnsi="Times New Roman" w:cs="Times New Roman"/>
            <w:sz w:val="24"/>
            <w:szCs w:val="24"/>
          </w:rPr>
          <w:t xml:space="preserve">. However, </w:t>
        </w:r>
      </w:ins>
      <w:moveToRangeStart w:id="165" w:author="Yang Weng" w:date="2018-10-05T00:58:00Z" w:name="move526464447"/>
      <w:moveTo w:id="166" w:author="Yang Weng" w:date="2018-10-05T00:58:00Z">
        <w:del w:id="167" w:author="Yang Weng" w:date="2018-10-05T00:59:00Z">
          <w:r w:rsidR="00C152D8" w:rsidDel="009341F8">
            <w:rPr>
              <w:rFonts w:ascii="Times New Roman" w:hAnsi="Times New Roman" w:cs="Times New Roman"/>
              <w:sz w:val="24"/>
              <w:szCs w:val="24"/>
            </w:rPr>
            <w:delText>This is necessary because of the</w:delText>
          </w:r>
        </w:del>
      </w:moveTo>
      <w:ins w:id="168" w:author="Yang Weng" w:date="2018-10-05T00:59:00Z">
        <w:r w:rsidR="009341F8">
          <w:rPr>
            <w:rFonts w:ascii="Times New Roman" w:hAnsi="Times New Roman" w:cs="Times New Roman"/>
            <w:sz w:val="24"/>
            <w:szCs w:val="24"/>
          </w:rPr>
          <w:t>there is a</w:t>
        </w:r>
      </w:ins>
      <w:moveTo w:id="169" w:author="Yang Weng" w:date="2018-10-05T00:58:00Z">
        <w:r w:rsidR="00C152D8">
          <w:rPr>
            <w:rFonts w:ascii="Times New Roman" w:hAnsi="Times New Roman" w:cs="Times New Roman"/>
            <w:sz w:val="24"/>
            <w:szCs w:val="24"/>
          </w:rPr>
          <w:t xml:space="preserve"> lack of COBS</w:t>
        </w:r>
      </w:moveTo>
      <w:ins w:id="170" w:author="Yang Weng" w:date="2018-10-05T01:00:00Z">
        <w:r w:rsidR="009341F8">
          <w:rPr>
            <w:rFonts w:ascii="Times New Roman" w:hAnsi="Times New Roman" w:cs="Times New Roman"/>
            <w:sz w:val="24"/>
            <w:szCs w:val="24"/>
          </w:rPr>
          <w:t xml:space="preserve"> </w:t>
        </w:r>
      </w:ins>
      <w:moveTo w:id="171" w:author="Yang Weng" w:date="2018-10-05T00:58:00Z">
        <w:del w:id="172" w:author="Yang Weng" w:date="2018-10-05T01:01:00Z">
          <w:r w:rsidR="00C152D8" w:rsidDel="009341F8">
            <w:rPr>
              <w:rFonts w:ascii="Times New Roman" w:hAnsi="Times New Roman" w:cs="Times New Roman"/>
              <w:sz w:val="24"/>
              <w:szCs w:val="24"/>
            </w:rPr>
            <w:delText xml:space="preserve"> </w:delText>
          </w:r>
        </w:del>
      </w:moveTo>
      <w:ins w:id="173" w:author="Yang Weng" w:date="2018-10-05T00:59:00Z">
        <w:r w:rsidR="009341F8">
          <w:rPr>
            <w:rFonts w:ascii="Times New Roman" w:hAnsi="Times New Roman" w:cs="Times New Roman"/>
            <w:sz w:val="24"/>
            <w:szCs w:val="24"/>
          </w:rPr>
          <w:t xml:space="preserve">in the current </w:t>
        </w:r>
      </w:ins>
      <w:moveTo w:id="174" w:author="Yang Weng" w:date="2018-10-05T00:58:00Z">
        <w:del w:id="175" w:author="Yang Weng" w:date="2018-10-05T01:00:00Z">
          <w:r w:rsidR="00C152D8" w:rsidDel="009341F8">
            <w:rPr>
              <w:rFonts w:ascii="Times New Roman" w:hAnsi="Times New Roman" w:cs="Times New Roman"/>
              <w:sz w:val="24"/>
              <w:szCs w:val="24"/>
            </w:rPr>
            <w:delText>being used toda</w:delText>
          </w:r>
        </w:del>
      </w:moveTo>
      <w:ins w:id="176" w:author="Yang Weng" w:date="2018-10-05T01:00:00Z">
        <w:r w:rsidR="009341F8">
          <w:rPr>
            <w:rFonts w:ascii="Times New Roman" w:hAnsi="Times New Roman" w:cs="Times New Roman"/>
            <w:sz w:val="24"/>
            <w:szCs w:val="24"/>
          </w:rPr>
          <w:t>system</w:t>
        </w:r>
      </w:ins>
      <w:moveTo w:id="177" w:author="Yang Weng" w:date="2018-10-05T00:58:00Z">
        <w:del w:id="178" w:author="Yang Weng" w:date="2018-10-05T01:00:00Z">
          <w:r w:rsidR="00C152D8" w:rsidDel="009341F8">
            <w:rPr>
              <w:rFonts w:ascii="Times New Roman" w:hAnsi="Times New Roman" w:cs="Times New Roman"/>
              <w:sz w:val="24"/>
              <w:szCs w:val="24"/>
            </w:rPr>
            <w:delText>y</w:delText>
          </w:r>
        </w:del>
        <w:r w:rsidR="00C152D8">
          <w:rPr>
            <w:rFonts w:ascii="Times New Roman" w:hAnsi="Times New Roman" w:cs="Times New Roman"/>
            <w:sz w:val="24"/>
            <w:szCs w:val="24"/>
          </w:rPr>
          <w:t>.</w:t>
        </w:r>
      </w:moveTo>
      <w:moveToRangeEnd w:id="165"/>
      <w:ins w:id="179" w:author="Yang Weng" w:date="2018-10-05T01:00:00Z">
        <w:r w:rsidR="009341F8">
          <w:rPr>
            <w:rFonts w:ascii="Times New Roman" w:hAnsi="Times New Roman" w:cs="Times New Roman"/>
            <w:sz w:val="24"/>
            <w:szCs w:val="24"/>
          </w:rPr>
          <w:t xml:space="preserve"> So, </w:t>
        </w:r>
      </w:ins>
      <w:r w:rsidR="00581446">
        <w:rPr>
          <w:rFonts w:ascii="Times New Roman" w:hAnsi="Times New Roman" w:cs="Times New Roman"/>
          <w:sz w:val="24"/>
          <w:szCs w:val="24"/>
        </w:rPr>
        <w:t>I will first</w:t>
      </w:r>
      <w:r w:rsidR="002210F3">
        <w:rPr>
          <w:rFonts w:ascii="Times New Roman" w:hAnsi="Times New Roman" w:cs="Times New Roman"/>
          <w:sz w:val="24"/>
          <w:szCs w:val="24"/>
        </w:rPr>
        <w:t xml:space="preserve"> </w:t>
      </w:r>
      <w:del w:id="180" w:author="Yang Weng" w:date="2018-10-05T00:56:00Z">
        <w:r w:rsidR="002210F3" w:rsidDel="00F02892">
          <w:rPr>
            <w:rFonts w:ascii="Times New Roman" w:hAnsi="Times New Roman" w:cs="Times New Roman"/>
            <w:sz w:val="24"/>
            <w:szCs w:val="24"/>
          </w:rPr>
          <w:delText xml:space="preserve">use </w:delText>
        </w:r>
      </w:del>
      <w:ins w:id="181" w:author="Yang Weng" w:date="2018-10-05T00:56:00Z">
        <w:r w:rsidR="002A215E">
          <w:rPr>
            <w:rFonts w:ascii="Times New Roman" w:hAnsi="Times New Roman" w:cs="Times New Roman"/>
            <w:sz w:val="24"/>
            <w:szCs w:val="24"/>
          </w:rPr>
          <w:t>extract</w:t>
        </w:r>
        <w:r w:rsidR="00BF7FDE">
          <w:rPr>
            <w:rFonts w:ascii="Times New Roman" w:hAnsi="Times New Roman" w:cs="Times New Roman"/>
            <w:sz w:val="24"/>
            <w:szCs w:val="24"/>
          </w:rPr>
          <w:t xml:space="preserve"> </w:t>
        </w:r>
      </w:ins>
      <w:ins w:id="182" w:author="Yang Weng" w:date="2018-10-05T01:00:00Z">
        <w:r w:rsidR="009341F8">
          <w:rPr>
            <w:rFonts w:ascii="Times New Roman" w:hAnsi="Times New Roman" w:cs="Times New Roman"/>
            <w:sz w:val="24"/>
            <w:szCs w:val="24"/>
          </w:rPr>
          <w:t>typical</w:t>
        </w:r>
        <w:r w:rsidR="009341F8">
          <w:rPr>
            <w:rFonts w:ascii="Times New Roman" w:hAnsi="Times New Roman" w:cs="Times New Roman"/>
            <w:sz w:val="24"/>
            <w:szCs w:val="24"/>
          </w:rPr>
          <w:t xml:space="preserve"> </w:t>
        </w:r>
        <w:r w:rsidR="009341F8">
          <w:rPr>
            <w:rFonts w:ascii="Times New Roman" w:hAnsi="Times New Roman" w:cs="Times New Roman"/>
            <w:sz w:val="24"/>
            <w:szCs w:val="24"/>
          </w:rPr>
          <w:t>battery control algorithms</w:t>
        </w:r>
        <w:r w:rsidR="009341F8">
          <w:rPr>
            <w:rFonts w:ascii="Times New Roman" w:hAnsi="Times New Roman" w:cs="Times New Roman"/>
            <w:sz w:val="24"/>
            <w:szCs w:val="24"/>
          </w:rPr>
          <w:t xml:space="preserve"> </w:t>
        </w:r>
      </w:ins>
      <w:ins w:id="183" w:author="Yang Weng" w:date="2018-10-05T00:56:00Z">
        <w:r w:rsidR="002A215E">
          <w:rPr>
            <w:rFonts w:ascii="Times New Roman" w:hAnsi="Times New Roman" w:cs="Times New Roman"/>
            <w:sz w:val="24"/>
            <w:szCs w:val="24"/>
          </w:rPr>
          <w:t xml:space="preserve">from </w:t>
        </w:r>
        <w:r w:rsidR="002A215E">
          <w:rPr>
            <w:rFonts w:ascii="Times New Roman" w:hAnsi="Times New Roman" w:cs="Times New Roman"/>
            <w:sz w:val="24"/>
            <w:szCs w:val="24"/>
          </w:rPr>
          <w:t xml:space="preserve">utility </w:t>
        </w:r>
      </w:ins>
      <w:ins w:id="184" w:author="Yang Weng" w:date="2018-10-05T01:00:00Z">
        <w:r w:rsidR="009341F8">
          <w:rPr>
            <w:rFonts w:ascii="Times New Roman" w:hAnsi="Times New Roman" w:cs="Times New Roman"/>
            <w:sz w:val="24"/>
            <w:szCs w:val="24"/>
          </w:rPr>
          <w:t xml:space="preserve">the </w:t>
        </w:r>
      </w:ins>
      <w:ins w:id="185" w:author="Yang Weng" w:date="2018-10-05T00:56:00Z">
        <w:r w:rsidR="002A215E">
          <w:rPr>
            <w:rFonts w:ascii="Times New Roman" w:hAnsi="Times New Roman" w:cs="Times New Roman"/>
            <w:sz w:val="24"/>
            <w:szCs w:val="24"/>
          </w:rPr>
          <w:t>smart meter data</w:t>
        </w:r>
      </w:ins>
      <w:del w:id="186" w:author="Yang Weng" w:date="2018-10-05T01:00:00Z">
        <w:r w:rsidR="002210F3" w:rsidDel="009341F8">
          <w:rPr>
            <w:rFonts w:ascii="Times New Roman" w:hAnsi="Times New Roman" w:cs="Times New Roman"/>
            <w:sz w:val="24"/>
            <w:szCs w:val="24"/>
          </w:rPr>
          <w:delText>battery control algorithms</w:delText>
        </w:r>
      </w:del>
      <w:del w:id="187" w:author="Yang Weng" w:date="2018-10-05T00:57:00Z">
        <w:r w:rsidR="002210F3" w:rsidDel="002A215E">
          <w:rPr>
            <w:rFonts w:ascii="Times New Roman" w:hAnsi="Times New Roman" w:cs="Times New Roman"/>
            <w:sz w:val="24"/>
            <w:szCs w:val="24"/>
          </w:rPr>
          <w:delText xml:space="preserve"> </w:delText>
        </w:r>
      </w:del>
      <w:del w:id="188" w:author="Yang Weng" w:date="2018-10-05T00:56:00Z">
        <w:r w:rsidR="002210F3" w:rsidDel="002A215E">
          <w:rPr>
            <w:rFonts w:ascii="Times New Roman" w:hAnsi="Times New Roman" w:cs="Times New Roman"/>
            <w:sz w:val="24"/>
            <w:szCs w:val="24"/>
          </w:rPr>
          <w:delText xml:space="preserve">on </w:delText>
        </w:r>
        <w:r w:rsidR="00407530" w:rsidDel="002A215E">
          <w:rPr>
            <w:rFonts w:ascii="Times New Roman" w:hAnsi="Times New Roman" w:cs="Times New Roman"/>
            <w:sz w:val="24"/>
            <w:szCs w:val="24"/>
          </w:rPr>
          <w:delText xml:space="preserve">a database of </w:delText>
        </w:r>
        <w:r w:rsidR="002210F3" w:rsidDel="002A215E">
          <w:rPr>
            <w:rFonts w:ascii="Times New Roman" w:hAnsi="Times New Roman" w:cs="Times New Roman"/>
            <w:sz w:val="24"/>
            <w:szCs w:val="24"/>
          </w:rPr>
          <w:delText xml:space="preserve">utility smart meter data </w:delText>
        </w:r>
      </w:del>
      <w:ins w:id="189" w:author="Yang Weng" w:date="2018-10-05T00:56:00Z">
        <w:r w:rsidR="002A215E">
          <w:rPr>
            <w:rFonts w:ascii="Times New Roman" w:hAnsi="Times New Roman" w:cs="Times New Roman"/>
            <w:sz w:val="24"/>
            <w:szCs w:val="24"/>
          </w:rPr>
          <w:t>. Then, such algorithms</w:t>
        </w:r>
      </w:ins>
      <w:ins w:id="190" w:author="Yang Weng" w:date="2018-10-05T00:57:00Z">
        <w:r w:rsidR="00E011CC">
          <w:rPr>
            <w:rFonts w:ascii="Times New Roman" w:hAnsi="Times New Roman" w:cs="Times New Roman"/>
            <w:sz w:val="24"/>
            <w:szCs w:val="24"/>
          </w:rPr>
          <w:t xml:space="preserve"> will be used</w:t>
        </w:r>
      </w:ins>
      <w:ins w:id="191" w:author="Yang Weng" w:date="2018-10-05T00:56:00Z">
        <w:r w:rsidR="002A215E">
          <w:rPr>
            <w:rFonts w:ascii="Times New Roman" w:hAnsi="Times New Roman" w:cs="Times New Roman"/>
            <w:sz w:val="24"/>
            <w:szCs w:val="24"/>
          </w:rPr>
          <w:t xml:space="preserve"> </w:t>
        </w:r>
      </w:ins>
      <w:r w:rsidR="002210F3">
        <w:rPr>
          <w:rFonts w:ascii="Times New Roman" w:hAnsi="Times New Roman" w:cs="Times New Roman"/>
          <w:sz w:val="24"/>
          <w:szCs w:val="24"/>
        </w:rPr>
        <w:t xml:space="preserve">to generate a </w:t>
      </w:r>
      <w:ins w:id="192" w:author="Yang Weng" w:date="2018-10-05T00:57:00Z">
        <w:r w:rsidR="00E011CC">
          <w:rPr>
            <w:rFonts w:ascii="Times New Roman" w:hAnsi="Times New Roman" w:cs="Times New Roman"/>
            <w:sz w:val="24"/>
            <w:szCs w:val="24"/>
          </w:rPr>
          <w:t xml:space="preserve">large-scale </w:t>
        </w:r>
      </w:ins>
      <w:del w:id="193" w:author="Yang Weng" w:date="2018-10-05T01:00:00Z">
        <w:r w:rsidR="002210F3" w:rsidDel="009341F8">
          <w:rPr>
            <w:rFonts w:ascii="Times New Roman" w:hAnsi="Times New Roman" w:cs="Times New Roman"/>
            <w:sz w:val="24"/>
            <w:szCs w:val="24"/>
          </w:rPr>
          <w:delText>wide</w:delText>
        </w:r>
      </w:del>
      <w:del w:id="194" w:author="Yang Weng" w:date="2018-10-05T00:57:00Z">
        <w:r w:rsidR="002210F3" w:rsidDel="00E011CC">
          <w:rPr>
            <w:rFonts w:ascii="Times New Roman" w:hAnsi="Times New Roman" w:cs="Times New Roman"/>
            <w:sz w:val="24"/>
            <w:szCs w:val="24"/>
          </w:rPr>
          <w:delText xml:space="preserve"> </w:delText>
        </w:r>
      </w:del>
      <w:del w:id="195" w:author="Yang Weng" w:date="2018-10-05T01:00:00Z">
        <w:r w:rsidR="002210F3" w:rsidDel="009341F8">
          <w:rPr>
            <w:rFonts w:ascii="Times New Roman" w:hAnsi="Times New Roman" w:cs="Times New Roman"/>
            <w:sz w:val="24"/>
            <w:szCs w:val="24"/>
          </w:rPr>
          <w:delText xml:space="preserve">variety </w:delText>
        </w:r>
      </w:del>
      <w:del w:id="196" w:author="Yang Weng" w:date="2018-10-05T01:24:00Z">
        <w:r w:rsidR="002210F3" w:rsidDel="00371386">
          <w:rPr>
            <w:rFonts w:ascii="Times New Roman" w:hAnsi="Times New Roman" w:cs="Times New Roman"/>
            <w:sz w:val="24"/>
            <w:szCs w:val="24"/>
          </w:rPr>
          <w:delText xml:space="preserve">of </w:delText>
        </w:r>
      </w:del>
      <w:r w:rsidR="00AC45A9">
        <w:rPr>
          <w:rFonts w:ascii="Times New Roman" w:hAnsi="Times New Roman" w:cs="Times New Roman"/>
          <w:sz w:val="24"/>
          <w:szCs w:val="24"/>
        </w:rPr>
        <w:t xml:space="preserve">customer </w:t>
      </w:r>
      <w:r w:rsidR="003016C7">
        <w:rPr>
          <w:rFonts w:ascii="Times New Roman" w:hAnsi="Times New Roman" w:cs="Times New Roman"/>
          <w:sz w:val="24"/>
          <w:szCs w:val="24"/>
        </w:rPr>
        <w:t>load profiles</w:t>
      </w:r>
      <w:r w:rsidR="00AC45A9">
        <w:rPr>
          <w:rFonts w:ascii="Times New Roman" w:hAnsi="Times New Roman" w:cs="Times New Roman"/>
          <w:sz w:val="24"/>
          <w:szCs w:val="24"/>
        </w:rPr>
        <w:t xml:space="preserve"> </w:t>
      </w:r>
      <w:ins w:id="197" w:author="Yang Weng" w:date="2018-10-05T01:00:00Z">
        <w:r w:rsidR="009341F8">
          <w:rPr>
            <w:rFonts w:ascii="Times New Roman" w:hAnsi="Times New Roman" w:cs="Times New Roman"/>
            <w:sz w:val="24"/>
            <w:szCs w:val="24"/>
          </w:rPr>
          <w:t xml:space="preserve">with a </w:t>
        </w:r>
        <w:r w:rsidR="009341F8">
          <w:rPr>
            <w:rFonts w:ascii="Times New Roman" w:hAnsi="Times New Roman" w:cs="Times New Roman"/>
            <w:sz w:val="24"/>
            <w:szCs w:val="24"/>
          </w:rPr>
          <w:t>wide-variety</w:t>
        </w:r>
        <w:r w:rsidR="009341F8">
          <w:rPr>
            <w:rFonts w:ascii="Times New Roman" w:hAnsi="Times New Roman" w:cs="Times New Roman"/>
            <w:sz w:val="24"/>
            <w:szCs w:val="24"/>
          </w:rPr>
          <w:t xml:space="preserve"> of pattern</w:t>
        </w:r>
      </w:ins>
      <w:ins w:id="198" w:author="Yang Weng" w:date="2018-10-05T01:01:00Z">
        <w:r w:rsidR="009341F8">
          <w:rPr>
            <w:rFonts w:ascii="Times New Roman" w:hAnsi="Times New Roman" w:cs="Times New Roman"/>
            <w:sz w:val="24"/>
            <w:szCs w:val="24"/>
          </w:rPr>
          <w:t>s</w:t>
        </w:r>
      </w:ins>
      <w:ins w:id="199" w:author="Yang Weng" w:date="2018-10-05T01:00:00Z">
        <w:r w:rsidR="009341F8">
          <w:rPr>
            <w:rFonts w:ascii="Times New Roman" w:hAnsi="Times New Roman" w:cs="Times New Roman"/>
            <w:sz w:val="24"/>
            <w:szCs w:val="24"/>
          </w:rPr>
          <w:t xml:space="preserve"> to </w:t>
        </w:r>
      </w:ins>
      <w:r w:rsidR="003016C7">
        <w:rPr>
          <w:rFonts w:ascii="Times New Roman" w:hAnsi="Times New Roman" w:cs="Times New Roman"/>
          <w:sz w:val="24"/>
          <w:szCs w:val="24"/>
        </w:rPr>
        <w:t>mimicking</w:t>
      </w:r>
      <w:r w:rsidR="00407530">
        <w:rPr>
          <w:rFonts w:ascii="Times New Roman" w:hAnsi="Times New Roman" w:cs="Times New Roman"/>
          <w:sz w:val="24"/>
          <w:szCs w:val="24"/>
        </w:rPr>
        <w:t xml:space="preserve"> different sizes and operations of COBS.</w:t>
      </w:r>
      <w:r w:rsidR="002210F3">
        <w:rPr>
          <w:rFonts w:ascii="Times New Roman" w:hAnsi="Times New Roman" w:cs="Times New Roman"/>
          <w:sz w:val="24"/>
          <w:szCs w:val="24"/>
        </w:rPr>
        <w:t xml:space="preserve"> </w:t>
      </w:r>
    </w:p>
    <w:p w14:paraId="5CCF5D56" w14:textId="77777777" w:rsidR="00F02892" w:rsidRDefault="00F02892" w:rsidP="009F5773">
      <w:pPr>
        <w:spacing w:after="0"/>
        <w:ind w:firstLine="720"/>
        <w:jc w:val="both"/>
        <w:rPr>
          <w:ins w:id="200" w:author="Yang Weng" w:date="2018-10-05T00:55:00Z"/>
          <w:rFonts w:ascii="Times New Roman" w:hAnsi="Times New Roman" w:cs="Times New Roman"/>
          <w:sz w:val="24"/>
          <w:szCs w:val="24"/>
        </w:rPr>
      </w:pPr>
    </w:p>
    <w:p w14:paraId="60099B45" w14:textId="337CA1E9" w:rsidR="00DA0927" w:rsidRDefault="00407530" w:rsidP="009F5773">
      <w:pPr>
        <w:spacing w:after="0"/>
        <w:ind w:firstLine="720"/>
        <w:jc w:val="both"/>
        <w:rPr>
          <w:rFonts w:ascii="Times New Roman" w:hAnsi="Times New Roman" w:cs="Times New Roman"/>
          <w:sz w:val="24"/>
          <w:szCs w:val="24"/>
        </w:rPr>
      </w:pPr>
      <w:moveFromRangeStart w:id="201" w:author="Yang Weng" w:date="2018-10-05T00:58:00Z" w:name="move526464447"/>
      <w:moveFrom w:id="202" w:author="Yang Weng" w:date="2018-10-05T00:58:00Z">
        <w:del w:id="203" w:author="Yang Weng" w:date="2018-10-05T01:02:00Z">
          <w:r w:rsidDel="004C0F07">
            <w:rPr>
              <w:rFonts w:ascii="Times New Roman" w:hAnsi="Times New Roman" w:cs="Times New Roman"/>
              <w:sz w:val="24"/>
              <w:szCs w:val="24"/>
            </w:rPr>
            <w:delText>This is necessary because of the lack of COBS being used</w:delText>
          </w:r>
          <w:r w:rsidR="009F775A" w:rsidDel="004C0F07">
            <w:rPr>
              <w:rFonts w:ascii="Times New Roman" w:hAnsi="Times New Roman" w:cs="Times New Roman"/>
              <w:sz w:val="24"/>
              <w:szCs w:val="24"/>
            </w:rPr>
            <w:delText xml:space="preserve"> today</w:delText>
          </w:r>
          <w:r w:rsidDel="004C0F07">
            <w:rPr>
              <w:rFonts w:ascii="Times New Roman" w:hAnsi="Times New Roman" w:cs="Times New Roman"/>
              <w:sz w:val="24"/>
              <w:szCs w:val="24"/>
            </w:rPr>
            <w:delText xml:space="preserve">. </w:delText>
          </w:r>
        </w:del>
      </w:moveFrom>
      <w:moveFromRangeEnd w:id="201"/>
      <w:del w:id="204" w:author="Yang Weng" w:date="2018-10-05T01:02:00Z">
        <w:r w:rsidR="00DF63C8" w:rsidDel="004C0F07">
          <w:rPr>
            <w:rFonts w:ascii="Times New Roman" w:hAnsi="Times New Roman" w:cs="Times New Roman"/>
            <w:sz w:val="24"/>
            <w:szCs w:val="24"/>
          </w:rPr>
          <w:delText>Second</w:delText>
        </w:r>
      </w:del>
      <w:ins w:id="205" w:author="Yang Weng" w:date="2018-10-05T01:02:00Z">
        <w:del w:id="206" w:author="Yang Weng" w:date="2018-10-05T00:58:00Z">
          <w:r w:rsidR="004C0F07" w:rsidDel="00C152D8">
            <w:rPr>
              <w:rFonts w:ascii="Times New Roman" w:hAnsi="Times New Roman" w:cs="Times New Roman"/>
              <w:sz w:val="24"/>
              <w:szCs w:val="24"/>
            </w:rPr>
            <w:delText xml:space="preserve">This is necessary because of the lack of COBS being used today. </w:delText>
          </w:r>
        </w:del>
        <w:r w:rsidR="004C0F07">
          <w:rPr>
            <w:rFonts w:ascii="Times New Roman" w:hAnsi="Times New Roman" w:cs="Times New Roman"/>
            <w:sz w:val="24"/>
            <w:szCs w:val="24"/>
          </w:rPr>
          <w:t>To make the data more realistic on a utility scale</w:t>
        </w:r>
      </w:ins>
      <w:r w:rsidR="00DF63C8">
        <w:rPr>
          <w:rFonts w:ascii="Times New Roman" w:hAnsi="Times New Roman" w:cs="Times New Roman"/>
          <w:sz w:val="24"/>
          <w:szCs w:val="24"/>
        </w:rPr>
        <w:t xml:space="preserve">, </w:t>
      </w:r>
      <w:ins w:id="207" w:author="Yang Weng" w:date="2018-10-05T01:01:00Z">
        <w:r w:rsidR="00471EDA">
          <w:rPr>
            <w:rFonts w:ascii="Times New Roman" w:hAnsi="Times New Roman" w:cs="Times New Roman"/>
            <w:sz w:val="24"/>
            <w:szCs w:val="24"/>
          </w:rPr>
          <w:t xml:space="preserve">we will </w:t>
        </w:r>
      </w:ins>
      <w:del w:id="208" w:author="Yang Weng" w:date="2018-10-05T01:01:00Z">
        <w:r w:rsidR="003D3EC2" w:rsidDel="00471EDA">
          <w:rPr>
            <w:rFonts w:ascii="Times New Roman" w:hAnsi="Times New Roman" w:cs="Times New Roman"/>
            <w:sz w:val="24"/>
            <w:szCs w:val="24"/>
          </w:rPr>
          <w:delText xml:space="preserve">combining </w:delText>
        </w:r>
      </w:del>
      <w:ins w:id="209" w:author="Yang Weng" w:date="2018-10-05T01:01:00Z">
        <w:r w:rsidR="00471EDA">
          <w:rPr>
            <w:rFonts w:ascii="Times New Roman" w:hAnsi="Times New Roman" w:cs="Times New Roman"/>
            <w:sz w:val="24"/>
            <w:szCs w:val="24"/>
          </w:rPr>
          <w:t>combin</w:t>
        </w:r>
        <w:r w:rsidR="00471EDA">
          <w:rPr>
            <w:rFonts w:ascii="Times New Roman" w:hAnsi="Times New Roman" w:cs="Times New Roman"/>
            <w:sz w:val="24"/>
            <w:szCs w:val="24"/>
          </w:rPr>
          <w:t>e</w:t>
        </w:r>
        <w:r w:rsidR="00471EDA">
          <w:rPr>
            <w:rFonts w:ascii="Times New Roman" w:hAnsi="Times New Roman" w:cs="Times New Roman"/>
            <w:sz w:val="24"/>
            <w:szCs w:val="24"/>
          </w:rPr>
          <w:t xml:space="preserve"> </w:t>
        </w:r>
      </w:ins>
      <w:r w:rsidR="003D3EC2">
        <w:rPr>
          <w:rFonts w:ascii="Times New Roman" w:hAnsi="Times New Roman" w:cs="Times New Roman"/>
          <w:sz w:val="24"/>
          <w:szCs w:val="24"/>
        </w:rPr>
        <w:t xml:space="preserve">the </w:t>
      </w:r>
      <w:r w:rsidR="00C53FBD">
        <w:rPr>
          <w:rFonts w:ascii="Times New Roman" w:hAnsi="Times New Roman" w:cs="Times New Roman"/>
          <w:sz w:val="24"/>
          <w:szCs w:val="24"/>
        </w:rPr>
        <w:t xml:space="preserve">generated data </w:t>
      </w:r>
      <w:del w:id="210" w:author="Yang Weng" w:date="2018-10-05T01:01:00Z">
        <w:r w:rsidR="003D3EC2" w:rsidDel="00471EDA">
          <w:rPr>
            <w:rFonts w:ascii="Times New Roman" w:hAnsi="Times New Roman" w:cs="Times New Roman"/>
            <w:sz w:val="24"/>
            <w:szCs w:val="24"/>
          </w:rPr>
          <w:delText xml:space="preserve">and </w:delText>
        </w:r>
      </w:del>
      <w:ins w:id="211" w:author="Yang Weng" w:date="2018-10-05T01:01:00Z">
        <w:r w:rsidR="00471EDA">
          <w:rPr>
            <w:rFonts w:ascii="Times New Roman" w:hAnsi="Times New Roman" w:cs="Times New Roman"/>
            <w:sz w:val="24"/>
            <w:szCs w:val="24"/>
          </w:rPr>
          <w:t>with</w:t>
        </w:r>
        <w:r w:rsidR="00471EDA">
          <w:rPr>
            <w:rFonts w:ascii="Times New Roman" w:hAnsi="Times New Roman" w:cs="Times New Roman"/>
            <w:sz w:val="24"/>
            <w:szCs w:val="24"/>
          </w:rPr>
          <w:t xml:space="preserve"> </w:t>
        </w:r>
      </w:ins>
      <w:r w:rsidR="003D3EC2">
        <w:rPr>
          <w:rFonts w:ascii="Times New Roman" w:hAnsi="Times New Roman" w:cs="Times New Roman"/>
          <w:sz w:val="24"/>
          <w:szCs w:val="24"/>
        </w:rPr>
        <w:t>other heterogenous data types (expected PV generation, utility rates, temperature</w:t>
      </w:r>
      <w:r w:rsidR="001F1B36">
        <w:rPr>
          <w:rFonts w:ascii="Times New Roman" w:hAnsi="Times New Roman" w:cs="Times New Roman"/>
          <w:sz w:val="24"/>
          <w:szCs w:val="24"/>
        </w:rPr>
        <w:t>, etc.</w:t>
      </w:r>
      <w:r w:rsidR="003D3EC2">
        <w:rPr>
          <w:rFonts w:ascii="Times New Roman" w:hAnsi="Times New Roman" w:cs="Times New Roman"/>
          <w:sz w:val="24"/>
          <w:szCs w:val="24"/>
        </w:rPr>
        <w:t>)</w:t>
      </w:r>
      <w:r w:rsidR="00C53FBD">
        <w:rPr>
          <w:rFonts w:ascii="Times New Roman" w:hAnsi="Times New Roman" w:cs="Times New Roman"/>
          <w:sz w:val="24"/>
          <w:szCs w:val="24"/>
        </w:rPr>
        <w:t xml:space="preserve"> </w:t>
      </w:r>
      <w:ins w:id="212" w:author="Yang Weng" w:date="2018-10-05T01:01:00Z">
        <w:r w:rsidR="004C0F07">
          <w:rPr>
            <w:rFonts w:ascii="Times New Roman" w:hAnsi="Times New Roman" w:cs="Times New Roman"/>
            <w:sz w:val="24"/>
            <w:szCs w:val="24"/>
          </w:rPr>
          <w:t xml:space="preserve">for </w:t>
        </w:r>
      </w:ins>
      <w:ins w:id="213" w:author="Yang Weng" w:date="2018-10-05T01:03:00Z">
        <w:r w:rsidR="004C0F07">
          <w:rPr>
            <w:rFonts w:ascii="Times New Roman" w:hAnsi="Times New Roman" w:cs="Times New Roman"/>
            <w:sz w:val="24"/>
            <w:szCs w:val="24"/>
          </w:rPr>
          <w:t>our learning algorithm</w:t>
        </w:r>
      </w:ins>
      <w:ins w:id="214" w:author="Yang Weng" w:date="2018-10-05T01:24:00Z">
        <w:r w:rsidR="00371386">
          <w:rPr>
            <w:rFonts w:ascii="Times New Roman" w:hAnsi="Times New Roman" w:cs="Times New Roman"/>
            <w:sz w:val="24"/>
            <w:szCs w:val="24"/>
          </w:rPr>
          <w:t>s</w:t>
        </w:r>
      </w:ins>
      <w:ins w:id="215" w:author="Yang Weng" w:date="2018-10-05T01:03:00Z">
        <w:r w:rsidR="004C0F07">
          <w:rPr>
            <w:rFonts w:ascii="Times New Roman" w:hAnsi="Times New Roman" w:cs="Times New Roman"/>
            <w:sz w:val="24"/>
            <w:szCs w:val="24"/>
          </w:rPr>
          <w:t xml:space="preserve">. </w:t>
        </w:r>
      </w:ins>
      <w:ins w:id="216" w:author="Yang Weng" w:date="2018-10-05T01:24:00Z">
        <w:r w:rsidR="00371386">
          <w:rPr>
            <w:rFonts w:ascii="Times New Roman" w:hAnsi="Times New Roman" w:cs="Times New Roman"/>
            <w:sz w:val="24"/>
            <w:szCs w:val="24"/>
          </w:rPr>
          <w:t>For this purpose</w:t>
        </w:r>
      </w:ins>
      <w:ins w:id="217" w:author="Yang Weng" w:date="2018-10-05T01:03:00Z">
        <w:r w:rsidR="004C0F07">
          <w:rPr>
            <w:rFonts w:ascii="Times New Roman" w:hAnsi="Times New Roman" w:cs="Times New Roman"/>
            <w:sz w:val="24"/>
            <w:szCs w:val="24"/>
          </w:rPr>
          <w:t xml:space="preserve">, </w:t>
        </w:r>
      </w:ins>
      <w:r w:rsidR="003D3EC2">
        <w:rPr>
          <w:rFonts w:ascii="Times New Roman" w:hAnsi="Times New Roman" w:cs="Times New Roman"/>
          <w:sz w:val="24"/>
          <w:szCs w:val="24"/>
        </w:rPr>
        <w:t xml:space="preserve">a </w:t>
      </w:r>
      <w:r w:rsidR="00937D26">
        <w:rPr>
          <w:rFonts w:ascii="Times New Roman" w:hAnsi="Times New Roman" w:cs="Times New Roman"/>
          <w:sz w:val="24"/>
          <w:szCs w:val="24"/>
        </w:rPr>
        <w:t>probabilistic graphical model</w:t>
      </w:r>
      <w:ins w:id="218" w:author="Yang Weng" w:date="2018-10-05T01:03:00Z">
        <w:r w:rsidR="004C0F07">
          <w:rPr>
            <w:rFonts w:ascii="Times New Roman" w:hAnsi="Times New Roman" w:cs="Times New Roman"/>
            <w:sz w:val="24"/>
            <w:szCs w:val="24"/>
          </w:rPr>
          <w:t xml:space="preserve"> for quantify uncertainties</w:t>
        </w:r>
      </w:ins>
      <w:r w:rsidR="00937D26">
        <w:rPr>
          <w:rFonts w:ascii="Times New Roman" w:hAnsi="Times New Roman" w:cs="Times New Roman"/>
          <w:sz w:val="24"/>
          <w:szCs w:val="24"/>
        </w:rPr>
        <w:t xml:space="preserve"> </w:t>
      </w:r>
      <w:r w:rsidR="00C53FBD">
        <w:rPr>
          <w:rFonts w:ascii="Times New Roman" w:hAnsi="Times New Roman" w:cs="Times New Roman"/>
          <w:sz w:val="24"/>
          <w:szCs w:val="24"/>
        </w:rPr>
        <w:t xml:space="preserve">will be created </w:t>
      </w:r>
      <w:r w:rsidR="00937D26">
        <w:rPr>
          <w:rFonts w:ascii="Times New Roman" w:hAnsi="Times New Roman" w:cs="Times New Roman"/>
          <w:sz w:val="24"/>
          <w:szCs w:val="24"/>
        </w:rPr>
        <w:t xml:space="preserve">to </w:t>
      </w:r>
      <w:r w:rsidR="006B6348">
        <w:rPr>
          <w:rFonts w:ascii="Times New Roman" w:hAnsi="Times New Roman" w:cs="Times New Roman"/>
          <w:sz w:val="24"/>
          <w:szCs w:val="24"/>
        </w:rPr>
        <w:t xml:space="preserve">guide </w:t>
      </w:r>
      <w:r>
        <w:rPr>
          <w:rFonts w:ascii="Times New Roman" w:hAnsi="Times New Roman" w:cs="Times New Roman"/>
          <w:sz w:val="24"/>
          <w:szCs w:val="24"/>
        </w:rPr>
        <w:t>develop</w:t>
      </w:r>
      <w:r w:rsidR="006B6348">
        <w:rPr>
          <w:rFonts w:ascii="Times New Roman" w:hAnsi="Times New Roman" w:cs="Times New Roman"/>
          <w:sz w:val="24"/>
          <w:szCs w:val="24"/>
        </w:rPr>
        <w:t>ment of a</w:t>
      </w:r>
      <w:r>
        <w:rPr>
          <w:rFonts w:ascii="Times New Roman" w:hAnsi="Times New Roman" w:cs="Times New Roman"/>
          <w:sz w:val="24"/>
          <w:szCs w:val="24"/>
        </w:rPr>
        <w:t xml:space="preserve"> computationally efficient</w:t>
      </w:r>
      <w:r w:rsidR="00C53FBD">
        <w:rPr>
          <w:rFonts w:ascii="Times New Roman" w:hAnsi="Times New Roman" w:cs="Times New Roman"/>
          <w:sz w:val="24"/>
          <w:szCs w:val="24"/>
        </w:rPr>
        <w:t xml:space="preserve"> </w:t>
      </w:r>
      <w:r>
        <w:rPr>
          <w:rFonts w:ascii="Times New Roman" w:hAnsi="Times New Roman" w:cs="Times New Roman"/>
          <w:sz w:val="24"/>
          <w:szCs w:val="24"/>
        </w:rPr>
        <w:t xml:space="preserve">data-driven </w:t>
      </w:r>
      <w:r w:rsidR="00937D26">
        <w:rPr>
          <w:rFonts w:ascii="Times New Roman" w:hAnsi="Times New Roman" w:cs="Times New Roman"/>
          <w:sz w:val="24"/>
          <w:szCs w:val="24"/>
        </w:rPr>
        <w:t>framework for COBS identification and parameter extraction.</w:t>
      </w:r>
      <w:r w:rsidR="00ED5F2B">
        <w:rPr>
          <w:rFonts w:ascii="Times New Roman" w:hAnsi="Times New Roman" w:cs="Times New Roman"/>
          <w:sz w:val="24"/>
          <w:szCs w:val="24"/>
        </w:rPr>
        <w:t xml:space="preserve"> </w:t>
      </w:r>
      <w:r w:rsidR="00C53FBD">
        <w:rPr>
          <w:rFonts w:ascii="Times New Roman" w:hAnsi="Times New Roman" w:cs="Times New Roman"/>
          <w:sz w:val="24"/>
          <w:szCs w:val="24"/>
        </w:rPr>
        <w:t xml:space="preserve">The results from the probabilistic model will be </w:t>
      </w:r>
      <w:r w:rsidR="001F1B36">
        <w:rPr>
          <w:rFonts w:ascii="Times New Roman" w:hAnsi="Times New Roman" w:cs="Times New Roman"/>
          <w:sz w:val="24"/>
          <w:szCs w:val="24"/>
        </w:rPr>
        <w:t>implanted</w:t>
      </w:r>
      <w:r w:rsidR="00C53FBD">
        <w:rPr>
          <w:rFonts w:ascii="Times New Roman" w:hAnsi="Times New Roman" w:cs="Times New Roman"/>
          <w:sz w:val="24"/>
          <w:szCs w:val="24"/>
        </w:rPr>
        <w:t xml:space="preserve"> in </w:t>
      </w:r>
      <w:r w:rsidR="00E8760B">
        <w:rPr>
          <w:rFonts w:ascii="Times New Roman" w:hAnsi="Times New Roman" w:cs="Times New Roman"/>
          <w:sz w:val="24"/>
          <w:szCs w:val="24"/>
        </w:rPr>
        <w:t xml:space="preserve">a supervised machine learning algorithm </w:t>
      </w:r>
      <w:del w:id="219" w:author="Yang Weng" w:date="2018-10-05T01:03:00Z">
        <w:r w:rsidR="003D3EC2" w:rsidDel="004C0F07">
          <w:rPr>
            <w:rFonts w:ascii="Times New Roman" w:hAnsi="Times New Roman" w:cs="Times New Roman"/>
            <w:sz w:val="24"/>
            <w:szCs w:val="24"/>
          </w:rPr>
          <w:delText xml:space="preserve">that </w:delText>
        </w:r>
      </w:del>
      <w:ins w:id="220" w:author="Yang Weng" w:date="2018-10-05T01:03:00Z">
        <w:r w:rsidR="004C0F07">
          <w:rPr>
            <w:rFonts w:ascii="Times New Roman" w:hAnsi="Times New Roman" w:cs="Times New Roman"/>
            <w:sz w:val="24"/>
            <w:szCs w:val="24"/>
          </w:rPr>
          <w:t>which</w:t>
        </w:r>
        <w:r w:rsidR="004C0F07">
          <w:rPr>
            <w:rFonts w:ascii="Times New Roman" w:hAnsi="Times New Roman" w:cs="Times New Roman"/>
            <w:sz w:val="24"/>
            <w:szCs w:val="24"/>
          </w:rPr>
          <w:t xml:space="preserve"> </w:t>
        </w:r>
      </w:ins>
      <w:r w:rsidR="003D3EC2">
        <w:rPr>
          <w:rFonts w:ascii="Times New Roman" w:hAnsi="Times New Roman" w:cs="Times New Roman"/>
          <w:sz w:val="24"/>
          <w:szCs w:val="24"/>
        </w:rPr>
        <w:t>will be t</w:t>
      </w:r>
      <w:r w:rsidR="000E6E40">
        <w:rPr>
          <w:rFonts w:ascii="Times New Roman" w:hAnsi="Times New Roman" w:cs="Times New Roman"/>
          <w:sz w:val="24"/>
          <w:szCs w:val="24"/>
        </w:rPr>
        <w:t xml:space="preserve">rained </w:t>
      </w:r>
      <w:r w:rsidR="00E8760B">
        <w:rPr>
          <w:rFonts w:ascii="Times New Roman" w:hAnsi="Times New Roman" w:cs="Times New Roman"/>
          <w:sz w:val="24"/>
          <w:szCs w:val="24"/>
        </w:rPr>
        <w:t>to identify C</w:t>
      </w:r>
      <w:r w:rsidR="001F1B36">
        <w:rPr>
          <w:rFonts w:ascii="Times New Roman" w:hAnsi="Times New Roman" w:cs="Times New Roman"/>
          <w:sz w:val="24"/>
          <w:szCs w:val="24"/>
        </w:rPr>
        <w:t>OBS and extract their</w:t>
      </w:r>
      <w:r w:rsidR="003D3EC2">
        <w:rPr>
          <w:rFonts w:ascii="Times New Roman" w:hAnsi="Times New Roman" w:cs="Times New Roman"/>
          <w:sz w:val="24"/>
          <w:szCs w:val="24"/>
        </w:rPr>
        <w:t xml:space="preserve"> parameters</w:t>
      </w:r>
      <w:r w:rsidR="00E8760B">
        <w:rPr>
          <w:rFonts w:ascii="Times New Roman" w:hAnsi="Times New Roman" w:cs="Times New Roman"/>
          <w:sz w:val="24"/>
          <w:szCs w:val="24"/>
        </w:rPr>
        <w:t>.</w:t>
      </w:r>
      <w:r w:rsidR="003D3EC2">
        <w:rPr>
          <w:rFonts w:ascii="Times New Roman" w:hAnsi="Times New Roman" w:cs="Times New Roman"/>
          <w:sz w:val="24"/>
          <w:szCs w:val="24"/>
        </w:rPr>
        <w:t xml:space="preserve"> </w:t>
      </w:r>
      <w:del w:id="221" w:author="Yang Weng" w:date="2018-10-05T01:04:00Z">
        <w:r w:rsidR="003D3EC2" w:rsidDel="00342941">
          <w:rPr>
            <w:rFonts w:ascii="Times New Roman" w:hAnsi="Times New Roman" w:cs="Times New Roman"/>
            <w:sz w:val="24"/>
            <w:szCs w:val="24"/>
          </w:rPr>
          <w:delText xml:space="preserve">The </w:delText>
        </w:r>
      </w:del>
      <w:ins w:id="222" w:author="Yang Weng" w:date="2018-10-05T01:04:00Z">
        <w:r w:rsidR="00342941">
          <w:rPr>
            <w:rFonts w:ascii="Times New Roman" w:hAnsi="Times New Roman" w:cs="Times New Roman"/>
            <w:sz w:val="24"/>
            <w:szCs w:val="24"/>
          </w:rPr>
          <w:t>By correlating different key factors in a graphical model, our proposed</w:t>
        </w:r>
        <w:r w:rsidR="00342941">
          <w:rPr>
            <w:rFonts w:ascii="Times New Roman" w:hAnsi="Times New Roman" w:cs="Times New Roman"/>
            <w:sz w:val="24"/>
            <w:szCs w:val="24"/>
          </w:rPr>
          <w:t xml:space="preserve"> </w:t>
        </w:r>
      </w:ins>
      <w:r w:rsidR="003D3EC2">
        <w:rPr>
          <w:rFonts w:ascii="Times New Roman" w:hAnsi="Times New Roman" w:cs="Times New Roman"/>
          <w:sz w:val="24"/>
          <w:szCs w:val="24"/>
        </w:rPr>
        <w:t xml:space="preserve">data-driven process </w:t>
      </w:r>
      <w:del w:id="223" w:author="Yang Weng" w:date="2018-10-05T01:04:00Z">
        <w:r w:rsidR="003D3EC2" w:rsidDel="00342941">
          <w:rPr>
            <w:rFonts w:ascii="Times New Roman" w:hAnsi="Times New Roman" w:cs="Times New Roman"/>
            <w:sz w:val="24"/>
            <w:szCs w:val="24"/>
          </w:rPr>
          <w:delText xml:space="preserve">described </w:delText>
        </w:r>
      </w:del>
      <w:r w:rsidR="003D3EC2">
        <w:rPr>
          <w:rFonts w:ascii="Times New Roman" w:hAnsi="Times New Roman" w:cs="Times New Roman"/>
          <w:sz w:val="24"/>
          <w:szCs w:val="24"/>
        </w:rPr>
        <w:t xml:space="preserve">will ensure </w:t>
      </w:r>
      <w:del w:id="224" w:author="Yang Weng" w:date="2018-10-05T01:26:00Z">
        <w:r w:rsidR="003D3EC2" w:rsidDel="005E0F92">
          <w:rPr>
            <w:rFonts w:ascii="Times New Roman" w:hAnsi="Times New Roman" w:cs="Times New Roman"/>
            <w:sz w:val="24"/>
            <w:szCs w:val="24"/>
          </w:rPr>
          <w:delText xml:space="preserve">the </w:delText>
        </w:r>
      </w:del>
      <w:del w:id="225" w:author="Yang Weng" w:date="2018-10-05T01:04:00Z">
        <w:r w:rsidR="003D3EC2" w:rsidDel="00342941">
          <w:rPr>
            <w:rFonts w:ascii="Times New Roman" w:hAnsi="Times New Roman" w:cs="Times New Roman"/>
            <w:sz w:val="24"/>
            <w:szCs w:val="24"/>
          </w:rPr>
          <w:delText>machine learning program</w:delText>
        </w:r>
        <w:r w:rsidR="00DA0927" w:rsidDel="00342941">
          <w:rPr>
            <w:rFonts w:ascii="Times New Roman" w:hAnsi="Times New Roman" w:cs="Times New Roman"/>
            <w:sz w:val="24"/>
            <w:szCs w:val="24"/>
          </w:rPr>
          <w:delText>’s results</w:delText>
        </w:r>
        <w:r w:rsidR="003D3EC2" w:rsidDel="00342941">
          <w:rPr>
            <w:rFonts w:ascii="Times New Roman" w:hAnsi="Times New Roman" w:cs="Times New Roman"/>
            <w:sz w:val="24"/>
            <w:szCs w:val="24"/>
          </w:rPr>
          <w:delText xml:space="preserve"> will</w:delText>
        </w:r>
      </w:del>
      <w:ins w:id="226" w:author="Yang Weng" w:date="2018-10-05T01:04:00Z">
        <w:r w:rsidR="00CD7C78">
          <w:rPr>
            <w:rFonts w:ascii="Times New Roman" w:hAnsi="Times New Roman" w:cs="Times New Roman"/>
            <w:sz w:val="24"/>
            <w:szCs w:val="24"/>
          </w:rPr>
          <w:t>a</w:t>
        </w:r>
        <w:r w:rsidR="00342941">
          <w:rPr>
            <w:rFonts w:ascii="Times New Roman" w:hAnsi="Times New Roman" w:cs="Times New Roman"/>
            <w:sz w:val="24"/>
            <w:szCs w:val="24"/>
          </w:rPr>
          <w:t xml:space="preserve"> </w:t>
        </w:r>
      </w:ins>
      <w:ins w:id="227" w:author="Yang Weng" w:date="2018-10-05T01:05:00Z">
        <w:r w:rsidR="00CD7C78">
          <w:rPr>
            <w:rFonts w:ascii="Times New Roman" w:hAnsi="Times New Roman" w:cs="Times New Roman"/>
            <w:sz w:val="24"/>
            <w:szCs w:val="24"/>
          </w:rPr>
          <w:t>highly accurate</w:t>
        </w:r>
      </w:ins>
      <w:del w:id="228" w:author="Yang Weng" w:date="2018-10-05T01:04:00Z">
        <w:r w:rsidR="003D3EC2" w:rsidDel="00342941">
          <w:rPr>
            <w:rFonts w:ascii="Times New Roman" w:hAnsi="Times New Roman" w:cs="Times New Roman"/>
            <w:sz w:val="24"/>
            <w:szCs w:val="24"/>
          </w:rPr>
          <w:delText xml:space="preserve"> be</w:delText>
        </w:r>
      </w:del>
      <w:r w:rsidR="003D3EC2">
        <w:rPr>
          <w:rFonts w:ascii="Times New Roman" w:hAnsi="Times New Roman" w:cs="Times New Roman"/>
          <w:sz w:val="24"/>
          <w:szCs w:val="24"/>
        </w:rPr>
        <w:t xml:space="preserve"> </w:t>
      </w:r>
      <w:ins w:id="229" w:author="Yang Weng" w:date="2018-10-05T01:05:00Z">
        <w:r w:rsidR="00DC0F23">
          <w:rPr>
            <w:rFonts w:ascii="Times New Roman" w:hAnsi="Times New Roman" w:cs="Times New Roman"/>
            <w:sz w:val="24"/>
            <w:szCs w:val="24"/>
          </w:rPr>
          <w:t xml:space="preserve">and </w:t>
        </w:r>
      </w:ins>
      <w:del w:id="230" w:author="Yang Weng" w:date="2018-10-05T01:05:00Z">
        <w:r w:rsidR="00DA0927" w:rsidDel="00DC0F23">
          <w:rPr>
            <w:rFonts w:ascii="Times New Roman" w:hAnsi="Times New Roman" w:cs="Times New Roman"/>
            <w:sz w:val="24"/>
            <w:szCs w:val="24"/>
          </w:rPr>
          <w:delText>predictable</w:delText>
        </w:r>
        <w:r w:rsidR="003D3EC2" w:rsidDel="00DC0F23">
          <w:rPr>
            <w:rFonts w:ascii="Times New Roman" w:hAnsi="Times New Roman" w:cs="Times New Roman"/>
            <w:sz w:val="24"/>
            <w:szCs w:val="24"/>
          </w:rPr>
          <w:delText xml:space="preserve">, </w:delText>
        </w:r>
      </w:del>
      <w:r w:rsidR="003D3EC2">
        <w:rPr>
          <w:rFonts w:ascii="Times New Roman" w:hAnsi="Times New Roman" w:cs="Times New Roman"/>
          <w:sz w:val="24"/>
          <w:szCs w:val="24"/>
        </w:rPr>
        <w:t xml:space="preserve">mathematically </w:t>
      </w:r>
      <w:r w:rsidR="001F1B36">
        <w:rPr>
          <w:rFonts w:ascii="Times New Roman" w:hAnsi="Times New Roman" w:cs="Times New Roman"/>
          <w:sz w:val="24"/>
          <w:szCs w:val="24"/>
        </w:rPr>
        <w:t>verifiable</w:t>
      </w:r>
      <w:ins w:id="231" w:author="Yang Weng" w:date="2018-10-05T01:05:00Z">
        <w:r w:rsidR="00DC0F23">
          <w:rPr>
            <w:rFonts w:ascii="Times New Roman" w:hAnsi="Times New Roman" w:cs="Times New Roman"/>
            <w:sz w:val="24"/>
            <w:szCs w:val="24"/>
          </w:rPr>
          <w:t xml:space="preserve"> tool for COBS analysis</w:t>
        </w:r>
      </w:ins>
      <w:del w:id="232" w:author="Yang Weng" w:date="2018-10-05T01:05:00Z">
        <w:r w:rsidR="003D3EC2" w:rsidDel="00DC0F23">
          <w:rPr>
            <w:rFonts w:ascii="Times New Roman" w:hAnsi="Times New Roman" w:cs="Times New Roman"/>
            <w:sz w:val="24"/>
            <w:szCs w:val="24"/>
          </w:rPr>
          <w:delText>, and</w:delText>
        </w:r>
        <w:r w:rsidR="003D3EC2" w:rsidDel="00CD7C78">
          <w:rPr>
            <w:rFonts w:ascii="Times New Roman" w:hAnsi="Times New Roman" w:cs="Times New Roman"/>
            <w:sz w:val="24"/>
            <w:szCs w:val="24"/>
          </w:rPr>
          <w:delText xml:space="preserve"> </w:delText>
        </w:r>
        <w:r w:rsidR="00DD41DC" w:rsidDel="00CD7C78">
          <w:rPr>
            <w:rFonts w:ascii="Times New Roman" w:hAnsi="Times New Roman" w:cs="Times New Roman"/>
            <w:sz w:val="24"/>
            <w:szCs w:val="24"/>
          </w:rPr>
          <w:delText xml:space="preserve">highly </w:delText>
        </w:r>
        <w:r w:rsidR="003D3EC2" w:rsidDel="00CD7C78">
          <w:rPr>
            <w:rFonts w:ascii="Times New Roman" w:hAnsi="Times New Roman" w:cs="Times New Roman"/>
            <w:sz w:val="24"/>
            <w:szCs w:val="24"/>
          </w:rPr>
          <w:delText>accurate</w:delText>
        </w:r>
      </w:del>
      <w:r w:rsidR="003D3EC2">
        <w:rPr>
          <w:rFonts w:ascii="Times New Roman" w:hAnsi="Times New Roman" w:cs="Times New Roman"/>
          <w:sz w:val="24"/>
          <w:szCs w:val="24"/>
        </w:rPr>
        <w:t xml:space="preserve">. </w:t>
      </w:r>
    </w:p>
    <w:p w14:paraId="7B8830E0" w14:textId="5C0491EC" w:rsidR="00665894" w:rsidRPr="009528ED" w:rsidRDefault="004B22AF" w:rsidP="002A343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Contingent upon successful COBS identification and parameter extraction, </w:t>
      </w:r>
      <w:r w:rsidR="003915A9">
        <w:rPr>
          <w:rFonts w:ascii="Times New Roman" w:hAnsi="Times New Roman" w:cs="Times New Roman"/>
          <w:sz w:val="24"/>
          <w:szCs w:val="24"/>
        </w:rPr>
        <w:t xml:space="preserve">I </w:t>
      </w:r>
      <w:r>
        <w:rPr>
          <w:rFonts w:ascii="Times New Roman" w:hAnsi="Times New Roman" w:cs="Times New Roman"/>
          <w:sz w:val="24"/>
          <w:szCs w:val="24"/>
        </w:rPr>
        <w:t xml:space="preserve">will </w:t>
      </w:r>
      <w:r w:rsidR="003915A9">
        <w:rPr>
          <w:rFonts w:ascii="Times New Roman" w:hAnsi="Times New Roman" w:cs="Times New Roman"/>
          <w:sz w:val="24"/>
          <w:szCs w:val="24"/>
        </w:rPr>
        <w:t>develop a software</w:t>
      </w:r>
      <w:r>
        <w:rPr>
          <w:rFonts w:ascii="Times New Roman" w:hAnsi="Times New Roman" w:cs="Times New Roman"/>
          <w:sz w:val="24"/>
          <w:szCs w:val="24"/>
        </w:rPr>
        <w:t xml:space="preserve"> addit</w:t>
      </w:r>
      <w:r w:rsidR="00505B90">
        <w:rPr>
          <w:rFonts w:ascii="Times New Roman" w:hAnsi="Times New Roman" w:cs="Times New Roman"/>
          <w:sz w:val="24"/>
          <w:szCs w:val="24"/>
        </w:rPr>
        <w:t>i</w:t>
      </w:r>
      <w:r>
        <w:rPr>
          <w:rFonts w:ascii="Times New Roman" w:hAnsi="Times New Roman" w:cs="Times New Roman"/>
          <w:sz w:val="24"/>
          <w:szCs w:val="24"/>
        </w:rPr>
        <w:t>on</w:t>
      </w:r>
      <w:r w:rsidR="009F5773">
        <w:rPr>
          <w:rFonts w:ascii="Times New Roman" w:hAnsi="Times New Roman" w:cs="Times New Roman"/>
          <w:sz w:val="24"/>
          <w:szCs w:val="24"/>
        </w:rPr>
        <w:t xml:space="preserve"> for</w:t>
      </w:r>
      <w:r w:rsidR="003915A9">
        <w:rPr>
          <w:rFonts w:ascii="Times New Roman" w:hAnsi="Times New Roman" w:cs="Times New Roman"/>
          <w:sz w:val="24"/>
          <w:szCs w:val="24"/>
        </w:rPr>
        <w:t xml:space="preserve"> OpenDSS, </w:t>
      </w:r>
      <w:ins w:id="233" w:author="Yang Weng" w:date="2018-10-05T01:06:00Z">
        <w:r w:rsidR="0090321E">
          <w:rPr>
            <w:rFonts w:ascii="Times New Roman" w:hAnsi="Times New Roman" w:cs="Times New Roman"/>
            <w:sz w:val="24"/>
            <w:szCs w:val="24"/>
          </w:rPr>
          <w:t xml:space="preserve">which is </w:t>
        </w:r>
      </w:ins>
      <w:r w:rsidR="003915A9">
        <w:rPr>
          <w:rFonts w:ascii="Times New Roman" w:hAnsi="Times New Roman" w:cs="Times New Roman"/>
          <w:sz w:val="24"/>
          <w:szCs w:val="24"/>
        </w:rPr>
        <w:t>an open source distribution system simulator</w:t>
      </w:r>
      <w:ins w:id="234" w:author="Yang Weng" w:date="2018-10-05T01:06:00Z">
        <w:r w:rsidR="0090321E">
          <w:rPr>
            <w:rFonts w:ascii="Times New Roman" w:hAnsi="Times New Roman" w:cs="Times New Roman"/>
            <w:sz w:val="24"/>
            <w:szCs w:val="24"/>
          </w:rPr>
          <w:t xml:space="preserve">. The goal is </w:t>
        </w:r>
      </w:ins>
      <w:del w:id="235" w:author="Yang Weng" w:date="2018-10-05T01:06:00Z">
        <w:r w:rsidR="003915A9" w:rsidDel="0090321E">
          <w:rPr>
            <w:rFonts w:ascii="Times New Roman" w:hAnsi="Times New Roman" w:cs="Times New Roman"/>
            <w:sz w:val="24"/>
            <w:szCs w:val="24"/>
          </w:rPr>
          <w:delText xml:space="preserve">, </w:delText>
        </w:r>
      </w:del>
      <w:r w:rsidR="009F5773">
        <w:rPr>
          <w:rFonts w:ascii="Times New Roman" w:hAnsi="Times New Roman" w:cs="Times New Roman"/>
          <w:sz w:val="24"/>
          <w:szCs w:val="24"/>
        </w:rPr>
        <w:t xml:space="preserve">to use the </w:t>
      </w:r>
      <w:r w:rsidR="003915A9">
        <w:rPr>
          <w:rFonts w:ascii="Times New Roman" w:hAnsi="Times New Roman" w:cs="Times New Roman"/>
          <w:sz w:val="24"/>
          <w:szCs w:val="24"/>
        </w:rPr>
        <w:t xml:space="preserve">extracted </w:t>
      </w:r>
      <w:r w:rsidR="009F5773">
        <w:rPr>
          <w:rFonts w:ascii="Times New Roman" w:hAnsi="Times New Roman" w:cs="Times New Roman"/>
          <w:sz w:val="24"/>
          <w:szCs w:val="24"/>
        </w:rPr>
        <w:t xml:space="preserve">battery </w:t>
      </w:r>
      <w:r w:rsidR="003915A9">
        <w:rPr>
          <w:rFonts w:ascii="Times New Roman" w:hAnsi="Times New Roman" w:cs="Times New Roman"/>
          <w:sz w:val="24"/>
          <w:szCs w:val="24"/>
        </w:rPr>
        <w:t xml:space="preserve">parameters to </w:t>
      </w:r>
      <w:r w:rsidR="009F5773">
        <w:rPr>
          <w:rFonts w:ascii="Times New Roman" w:hAnsi="Times New Roman" w:cs="Times New Roman"/>
          <w:sz w:val="24"/>
          <w:szCs w:val="24"/>
        </w:rPr>
        <w:t xml:space="preserve">test </w:t>
      </w:r>
      <w:r w:rsidR="003915A9">
        <w:rPr>
          <w:rFonts w:ascii="Times New Roman" w:hAnsi="Times New Roman" w:cs="Times New Roman"/>
          <w:sz w:val="24"/>
          <w:szCs w:val="24"/>
        </w:rPr>
        <w:t xml:space="preserve">the impact </w:t>
      </w:r>
      <w:r w:rsidR="009F5773">
        <w:rPr>
          <w:rFonts w:ascii="Times New Roman" w:hAnsi="Times New Roman" w:cs="Times New Roman"/>
          <w:sz w:val="24"/>
          <w:szCs w:val="24"/>
        </w:rPr>
        <w:t>of</w:t>
      </w:r>
      <w:r w:rsidR="00373D22">
        <w:rPr>
          <w:rFonts w:ascii="Times New Roman" w:hAnsi="Times New Roman" w:cs="Times New Roman"/>
          <w:sz w:val="24"/>
          <w:szCs w:val="24"/>
        </w:rPr>
        <w:t xml:space="preserve"> </w:t>
      </w:r>
      <w:r w:rsidR="003915A9">
        <w:rPr>
          <w:rFonts w:ascii="Times New Roman" w:hAnsi="Times New Roman" w:cs="Times New Roman"/>
          <w:sz w:val="24"/>
          <w:szCs w:val="24"/>
        </w:rPr>
        <w:t>COBS on a distribution circuit</w:t>
      </w:r>
      <w:r w:rsidR="009960B0">
        <w:rPr>
          <w:rFonts w:ascii="Times New Roman" w:hAnsi="Times New Roman" w:cs="Times New Roman"/>
          <w:sz w:val="24"/>
          <w:szCs w:val="24"/>
        </w:rPr>
        <w:t xml:space="preserve"> model</w:t>
      </w:r>
      <w:r w:rsidR="003915A9">
        <w:rPr>
          <w:rFonts w:ascii="Times New Roman" w:hAnsi="Times New Roman" w:cs="Times New Roman"/>
          <w:sz w:val="24"/>
          <w:szCs w:val="24"/>
        </w:rPr>
        <w:t xml:space="preserve">. </w:t>
      </w:r>
      <w:r w:rsidR="00AF6704">
        <w:rPr>
          <w:rFonts w:ascii="Times New Roman" w:hAnsi="Times New Roman" w:cs="Times New Roman"/>
          <w:sz w:val="24"/>
          <w:szCs w:val="24"/>
        </w:rPr>
        <w:t>Further, engineers could</w:t>
      </w:r>
      <w:r>
        <w:rPr>
          <w:rFonts w:ascii="Times New Roman" w:hAnsi="Times New Roman" w:cs="Times New Roman"/>
          <w:sz w:val="24"/>
          <w:szCs w:val="24"/>
        </w:rPr>
        <w:t xml:space="preserve"> </w:t>
      </w:r>
      <w:r w:rsidR="00AF6704">
        <w:rPr>
          <w:rFonts w:ascii="Times New Roman" w:hAnsi="Times New Roman" w:cs="Times New Roman"/>
          <w:sz w:val="24"/>
          <w:szCs w:val="24"/>
        </w:rPr>
        <w:t xml:space="preserve">use this tool to adjust COBS </w:t>
      </w:r>
      <w:r w:rsidR="003915A9">
        <w:rPr>
          <w:rFonts w:ascii="Times New Roman" w:hAnsi="Times New Roman" w:cs="Times New Roman"/>
          <w:sz w:val="24"/>
          <w:szCs w:val="24"/>
        </w:rPr>
        <w:t xml:space="preserve">operational parameters </w:t>
      </w:r>
      <w:r w:rsidR="00AF6704">
        <w:rPr>
          <w:rFonts w:ascii="Times New Roman" w:hAnsi="Times New Roman" w:cs="Times New Roman"/>
          <w:sz w:val="24"/>
          <w:szCs w:val="24"/>
        </w:rPr>
        <w:t>to</w:t>
      </w:r>
      <w:r w:rsidR="00E14273" w:rsidRPr="00E14273">
        <w:rPr>
          <w:rFonts w:ascii="Times New Roman" w:hAnsi="Times New Roman" w:cs="Times New Roman"/>
          <w:sz w:val="24"/>
          <w:szCs w:val="24"/>
        </w:rPr>
        <w:t xml:space="preserve"> </w:t>
      </w:r>
      <w:r w:rsidR="00E14273">
        <w:rPr>
          <w:rFonts w:ascii="Times New Roman" w:hAnsi="Times New Roman" w:cs="Times New Roman"/>
          <w:sz w:val="24"/>
          <w:szCs w:val="24"/>
        </w:rPr>
        <w:t>investigate if they can</w:t>
      </w:r>
      <w:r w:rsidR="00AF6704">
        <w:rPr>
          <w:rFonts w:ascii="Times New Roman" w:hAnsi="Times New Roman" w:cs="Times New Roman"/>
          <w:sz w:val="24"/>
          <w:szCs w:val="24"/>
        </w:rPr>
        <w:t xml:space="preserve"> improve and/or optimize</w:t>
      </w:r>
      <w:r w:rsidR="003915A9">
        <w:rPr>
          <w:rFonts w:ascii="Times New Roman" w:hAnsi="Times New Roman" w:cs="Times New Roman"/>
          <w:sz w:val="24"/>
          <w:szCs w:val="24"/>
        </w:rPr>
        <w:t xml:space="preserve"> distribution circuit performance. </w:t>
      </w:r>
    </w:p>
    <w:p w14:paraId="24E858E2" w14:textId="5E84BDEB" w:rsidR="000F02A1" w:rsidRPr="003915A9" w:rsidRDefault="000F02A1" w:rsidP="002A343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Broader Impact: </w:t>
      </w:r>
      <w:r>
        <w:rPr>
          <w:rFonts w:ascii="Times New Roman" w:hAnsi="Times New Roman" w:cs="Times New Roman"/>
          <w:sz w:val="24"/>
          <w:szCs w:val="24"/>
        </w:rPr>
        <w:t xml:space="preserve">Successful application of the proposed project will </w:t>
      </w:r>
      <w:r w:rsidR="009F775A">
        <w:rPr>
          <w:rFonts w:ascii="Times New Roman" w:hAnsi="Times New Roman" w:cs="Times New Roman"/>
          <w:sz w:val="24"/>
          <w:szCs w:val="24"/>
        </w:rPr>
        <w:t>give</w:t>
      </w:r>
      <w:r>
        <w:rPr>
          <w:rFonts w:ascii="Times New Roman" w:hAnsi="Times New Roman" w:cs="Times New Roman"/>
          <w:sz w:val="24"/>
          <w:szCs w:val="24"/>
        </w:rPr>
        <w:t xml:space="preserve"> distribution system operators</w:t>
      </w:r>
      <w:r w:rsidR="009F775A">
        <w:rPr>
          <w:rFonts w:ascii="Times New Roman" w:hAnsi="Times New Roman" w:cs="Times New Roman"/>
          <w:sz w:val="24"/>
          <w:szCs w:val="24"/>
        </w:rPr>
        <w:t xml:space="preserve"> and planning engineers </w:t>
      </w:r>
      <w:del w:id="236" w:author="Yang Weng" w:date="2018-10-05T01:06:00Z">
        <w:r w:rsidR="009F775A" w:rsidDel="009412FA">
          <w:rPr>
            <w:rFonts w:ascii="Times New Roman" w:hAnsi="Times New Roman" w:cs="Times New Roman"/>
            <w:sz w:val="24"/>
            <w:szCs w:val="24"/>
          </w:rPr>
          <w:delText xml:space="preserve">all </w:delText>
        </w:r>
      </w:del>
      <w:ins w:id="237" w:author="Yang Weng" w:date="2018-10-05T01:06:00Z">
        <w:r w:rsidR="009412FA">
          <w:rPr>
            <w:rFonts w:ascii="Times New Roman" w:hAnsi="Times New Roman" w:cs="Times New Roman"/>
            <w:sz w:val="24"/>
            <w:szCs w:val="24"/>
          </w:rPr>
          <w:t>necessary</w:t>
        </w:r>
        <w:r w:rsidR="009412FA">
          <w:rPr>
            <w:rFonts w:ascii="Times New Roman" w:hAnsi="Times New Roman" w:cs="Times New Roman"/>
            <w:sz w:val="24"/>
            <w:szCs w:val="24"/>
          </w:rPr>
          <w:t xml:space="preserve"> </w:t>
        </w:r>
      </w:ins>
      <w:del w:id="238" w:author="Yang Weng" w:date="2018-10-05T01:07:00Z">
        <w:r w:rsidR="009F775A" w:rsidDel="009412FA">
          <w:rPr>
            <w:rFonts w:ascii="Times New Roman" w:hAnsi="Times New Roman" w:cs="Times New Roman"/>
            <w:sz w:val="24"/>
            <w:szCs w:val="24"/>
          </w:rPr>
          <w:delText xml:space="preserve">the </w:delText>
        </w:r>
      </w:del>
      <w:r w:rsidR="009F775A">
        <w:rPr>
          <w:rFonts w:ascii="Times New Roman" w:hAnsi="Times New Roman" w:cs="Times New Roman"/>
          <w:sz w:val="24"/>
          <w:szCs w:val="24"/>
        </w:rPr>
        <w:t xml:space="preserve">information </w:t>
      </w:r>
      <w:r w:rsidR="003D595E">
        <w:rPr>
          <w:rFonts w:ascii="Times New Roman" w:hAnsi="Times New Roman" w:cs="Times New Roman"/>
          <w:sz w:val="24"/>
          <w:szCs w:val="24"/>
        </w:rPr>
        <w:t xml:space="preserve">and tools </w:t>
      </w:r>
      <w:del w:id="239" w:author="Yang Weng" w:date="2018-10-05T01:07:00Z">
        <w:r w:rsidR="009F775A" w:rsidDel="009412FA">
          <w:rPr>
            <w:rFonts w:ascii="Times New Roman" w:hAnsi="Times New Roman" w:cs="Times New Roman"/>
            <w:sz w:val="24"/>
            <w:szCs w:val="24"/>
          </w:rPr>
          <w:delText>necessary</w:delText>
        </w:r>
        <w:r w:rsidDel="009412FA">
          <w:rPr>
            <w:rFonts w:ascii="Times New Roman" w:hAnsi="Times New Roman" w:cs="Times New Roman"/>
            <w:sz w:val="24"/>
            <w:szCs w:val="24"/>
          </w:rPr>
          <w:delText xml:space="preserve"> </w:delText>
        </w:r>
      </w:del>
      <w:r>
        <w:rPr>
          <w:rFonts w:ascii="Times New Roman" w:hAnsi="Times New Roman" w:cs="Times New Roman"/>
          <w:sz w:val="24"/>
          <w:szCs w:val="24"/>
        </w:rPr>
        <w:t>to fully leverage COBS</w:t>
      </w:r>
      <w:r w:rsidR="003016C7">
        <w:rPr>
          <w:rFonts w:ascii="Times New Roman" w:hAnsi="Times New Roman" w:cs="Times New Roman"/>
          <w:sz w:val="24"/>
          <w:szCs w:val="24"/>
        </w:rPr>
        <w:t xml:space="preserve"> benefits</w:t>
      </w:r>
      <w:r>
        <w:rPr>
          <w:rFonts w:ascii="Times New Roman" w:hAnsi="Times New Roman" w:cs="Times New Roman"/>
          <w:sz w:val="24"/>
          <w:szCs w:val="24"/>
        </w:rPr>
        <w:t xml:space="preserve"> </w:t>
      </w:r>
      <w:r w:rsidR="004B22AF">
        <w:rPr>
          <w:rFonts w:ascii="Times New Roman" w:hAnsi="Times New Roman" w:cs="Times New Roman"/>
          <w:sz w:val="24"/>
          <w:szCs w:val="24"/>
        </w:rPr>
        <w:t>o</w:t>
      </w:r>
      <w:r>
        <w:rPr>
          <w:rFonts w:ascii="Times New Roman" w:hAnsi="Times New Roman" w:cs="Times New Roman"/>
          <w:sz w:val="24"/>
          <w:szCs w:val="24"/>
        </w:rPr>
        <w:t xml:space="preserve">n </w:t>
      </w:r>
      <w:ins w:id="240" w:author="Yang Weng" w:date="2018-10-05T01:07:00Z">
        <w:r w:rsidR="009412FA">
          <w:rPr>
            <w:rFonts w:ascii="Times New Roman" w:hAnsi="Times New Roman" w:cs="Times New Roman"/>
            <w:sz w:val="24"/>
            <w:szCs w:val="24"/>
          </w:rPr>
          <w:t>different</w:t>
        </w:r>
      </w:ins>
      <w:del w:id="241" w:author="Yang Weng" w:date="2018-10-05T01:07:00Z">
        <w:r w:rsidDel="009412FA">
          <w:rPr>
            <w:rFonts w:ascii="Times New Roman" w:hAnsi="Times New Roman" w:cs="Times New Roman"/>
            <w:sz w:val="24"/>
            <w:szCs w:val="24"/>
          </w:rPr>
          <w:delText>a</w:delText>
        </w:r>
      </w:del>
      <w:r>
        <w:rPr>
          <w:rFonts w:ascii="Times New Roman" w:hAnsi="Times New Roman" w:cs="Times New Roman"/>
          <w:sz w:val="24"/>
          <w:szCs w:val="24"/>
        </w:rPr>
        <w:t xml:space="preserve"> distribution </w:t>
      </w:r>
      <w:r w:rsidR="004B22AF">
        <w:rPr>
          <w:rFonts w:ascii="Times New Roman" w:hAnsi="Times New Roman" w:cs="Times New Roman"/>
          <w:sz w:val="24"/>
          <w:szCs w:val="24"/>
        </w:rPr>
        <w:t>circuit</w:t>
      </w:r>
      <w:ins w:id="242" w:author="Yang Weng" w:date="2018-10-05T01:07:00Z">
        <w:r w:rsidR="009412FA">
          <w:rPr>
            <w:rFonts w:ascii="Times New Roman" w:hAnsi="Times New Roman" w:cs="Times New Roman"/>
            <w:sz w:val="24"/>
            <w:szCs w:val="24"/>
          </w:rPr>
          <w:t xml:space="preserve"> nationwide</w:t>
        </w:r>
      </w:ins>
      <w:r w:rsidR="009F775A">
        <w:rPr>
          <w:rFonts w:ascii="Times New Roman" w:hAnsi="Times New Roman" w:cs="Times New Roman"/>
          <w:sz w:val="24"/>
          <w:szCs w:val="24"/>
        </w:rPr>
        <w:t>.</w:t>
      </w:r>
      <w:r w:rsidR="00E9516C">
        <w:rPr>
          <w:rFonts w:ascii="Times New Roman" w:hAnsi="Times New Roman" w:cs="Times New Roman"/>
          <w:sz w:val="24"/>
          <w:szCs w:val="24"/>
        </w:rPr>
        <w:t xml:space="preserve"> </w:t>
      </w:r>
      <w:r w:rsidR="00AF6704">
        <w:rPr>
          <w:rFonts w:ascii="Times New Roman" w:hAnsi="Times New Roman" w:cs="Times New Roman"/>
          <w:sz w:val="24"/>
          <w:szCs w:val="24"/>
        </w:rPr>
        <w:t>These tools will be able to assess the impact of storage devices on the distribution system, provide solutions to improve system operation, and give planning engineers the capability to safely increase the allowable DER in their system</w:t>
      </w:r>
      <w:ins w:id="243" w:author="Yang Weng" w:date="2018-10-05T01:08:00Z">
        <w:r w:rsidR="009412FA">
          <w:rPr>
            <w:rFonts w:ascii="Times New Roman" w:hAnsi="Times New Roman" w:cs="Times New Roman"/>
            <w:sz w:val="24"/>
            <w:szCs w:val="24"/>
          </w:rPr>
          <w:t>s</w:t>
        </w:r>
      </w:ins>
      <w:r w:rsidR="00AF6704">
        <w:rPr>
          <w:rFonts w:ascii="Times New Roman" w:hAnsi="Times New Roman" w:cs="Times New Roman"/>
          <w:sz w:val="24"/>
          <w:szCs w:val="24"/>
        </w:rPr>
        <w:t xml:space="preserve">. </w:t>
      </w:r>
      <w:r w:rsidR="00E9516C">
        <w:rPr>
          <w:rFonts w:ascii="Times New Roman" w:hAnsi="Times New Roman" w:cs="Times New Roman"/>
          <w:sz w:val="24"/>
          <w:szCs w:val="24"/>
        </w:rPr>
        <w:t>This will ultimately allow utilities to maximize DER integration on their circuits</w:t>
      </w:r>
      <w:del w:id="244" w:author="Yang Weng" w:date="2018-10-05T01:08:00Z">
        <w:r w:rsidR="00E9516C" w:rsidDel="009412FA">
          <w:rPr>
            <w:rFonts w:ascii="Times New Roman" w:hAnsi="Times New Roman" w:cs="Times New Roman"/>
            <w:sz w:val="24"/>
            <w:szCs w:val="24"/>
          </w:rPr>
          <w:delText>, which will be necessary to</w:delText>
        </w:r>
      </w:del>
      <w:ins w:id="245" w:author="Yang Weng" w:date="2018-10-05T01:08:00Z">
        <w:r w:rsidR="009412FA">
          <w:rPr>
            <w:rFonts w:ascii="Times New Roman" w:hAnsi="Times New Roman" w:cs="Times New Roman"/>
            <w:sz w:val="24"/>
            <w:szCs w:val="24"/>
          </w:rPr>
          <w:t xml:space="preserve"> for</w:t>
        </w:r>
      </w:ins>
      <w:r w:rsidR="00E9516C">
        <w:rPr>
          <w:rFonts w:ascii="Times New Roman" w:hAnsi="Times New Roman" w:cs="Times New Roman"/>
          <w:sz w:val="24"/>
          <w:szCs w:val="24"/>
        </w:rPr>
        <w:t xml:space="preserve"> </w:t>
      </w:r>
      <w:del w:id="246" w:author="Yang Weng" w:date="2018-10-05T01:08:00Z">
        <w:r w:rsidR="00E9516C" w:rsidDel="009412FA">
          <w:rPr>
            <w:rFonts w:ascii="Times New Roman" w:hAnsi="Times New Roman" w:cs="Times New Roman"/>
            <w:sz w:val="24"/>
            <w:szCs w:val="24"/>
          </w:rPr>
          <w:delText xml:space="preserve">achieve </w:delText>
        </w:r>
      </w:del>
      <w:ins w:id="247" w:author="Yang Weng" w:date="2018-10-05T01:08:00Z">
        <w:r w:rsidR="009412FA">
          <w:rPr>
            <w:rFonts w:ascii="Times New Roman" w:hAnsi="Times New Roman" w:cs="Times New Roman"/>
            <w:sz w:val="24"/>
            <w:szCs w:val="24"/>
          </w:rPr>
          <w:t>achiev</w:t>
        </w:r>
        <w:r w:rsidR="009412FA">
          <w:rPr>
            <w:rFonts w:ascii="Times New Roman" w:hAnsi="Times New Roman" w:cs="Times New Roman"/>
            <w:sz w:val="24"/>
            <w:szCs w:val="24"/>
          </w:rPr>
          <w:t>ing</w:t>
        </w:r>
        <w:r w:rsidR="009412FA">
          <w:rPr>
            <w:rFonts w:ascii="Times New Roman" w:hAnsi="Times New Roman" w:cs="Times New Roman"/>
            <w:sz w:val="24"/>
            <w:szCs w:val="24"/>
          </w:rPr>
          <w:t xml:space="preserve"> </w:t>
        </w:r>
      </w:ins>
      <w:r w:rsidR="00E9516C">
        <w:rPr>
          <w:rFonts w:ascii="Times New Roman" w:hAnsi="Times New Roman" w:cs="Times New Roman"/>
          <w:sz w:val="24"/>
          <w:szCs w:val="24"/>
        </w:rPr>
        <w:t>100% renewable resource dependability</w:t>
      </w:r>
      <w:r w:rsidR="00AF6704">
        <w:rPr>
          <w:rFonts w:ascii="Times New Roman" w:hAnsi="Times New Roman" w:cs="Times New Roman"/>
          <w:sz w:val="24"/>
          <w:szCs w:val="24"/>
        </w:rPr>
        <w:t xml:space="preserve">. </w:t>
      </w:r>
      <w:r w:rsidR="00C504C5">
        <w:rPr>
          <w:rFonts w:ascii="Times New Roman" w:hAnsi="Times New Roman" w:cs="Times New Roman"/>
          <w:sz w:val="24"/>
          <w:szCs w:val="24"/>
        </w:rPr>
        <w:t>Th</w:t>
      </w:r>
      <w:ins w:id="248" w:author="Yang Weng" w:date="2018-10-05T01:08:00Z">
        <w:r w:rsidR="000353FF">
          <w:rPr>
            <w:rFonts w:ascii="Times New Roman" w:hAnsi="Times New Roman" w:cs="Times New Roman"/>
            <w:sz w:val="24"/>
            <w:szCs w:val="24"/>
          </w:rPr>
          <w:t>e</w:t>
        </w:r>
      </w:ins>
      <w:del w:id="249" w:author="Yang Weng" w:date="2018-10-05T01:08:00Z">
        <w:r w:rsidR="00C504C5" w:rsidDel="000353FF">
          <w:rPr>
            <w:rFonts w:ascii="Times New Roman" w:hAnsi="Times New Roman" w:cs="Times New Roman"/>
            <w:sz w:val="24"/>
            <w:szCs w:val="24"/>
          </w:rPr>
          <w:delText>is</w:delText>
        </w:r>
      </w:del>
      <w:r w:rsidR="003016C7">
        <w:rPr>
          <w:rFonts w:ascii="Times New Roman" w:hAnsi="Times New Roman" w:cs="Times New Roman"/>
          <w:sz w:val="24"/>
          <w:szCs w:val="24"/>
        </w:rPr>
        <w:t xml:space="preserve"> implementation</w:t>
      </w:r>
      <w:r w:rsidR="00C504C5">
        <w:rPr>
          <w:rFonts w:ascii="Times New Roman" w:hAnsi="Times New Roman" w:cs="Times New Roman"/>
          <w:sz w:val="24"/>
          <w:szCs w:val="24"/>
        </w:rPr>
        <w:t xml:space="preserve"> will use</w:t>
      </w:r>
      <w:r w:rsidR="007108DB">
        <w:rPr>
          <w:rFonts w:ascii="Times New Roman" w:hAnsi="Times New Roman" w:cs="Times New Roman"/>
          <w:sz w:val="24"/>
          <w:szCs w:val="24"/>
        </w:rPr>
        <w:t xml:space="preserve"> </w:t>
      </w:r>
      <w:ins w:id="250" w:author="Yang Weng" w:date="2018-10-05T01:08:00Z">
        <w:r w:rsidR="000353FF">
          <w:rPr>
            <w:rFonts w:ascii="Times New Roman" w:hAnsi="Times New Roman" w:cs="Times New Roman"/>
            <w:sz w:val="24"/>
            <w:szCs w:val="24"/>
          </w:rPr>
          <w:t xml:space="preserve">real </w:t>
        </w:r>
      </w:ins>
      <w:r w:rsidR="007108DB">
        <w:rPr>
          <w:rFonts w:ascii="Times New Roman" w:hAnsi="Times New Roman" w:cs="Times New Roman"/>
          <w:sz w:val="24"/>
          <w:szCs w:val="24"/>
        </w:rPr>
        <w:t xml:space="preserve">data </w:t>
      </w:r>
      <w:ins w:id="251" w:author="Yang Weng" w:date="2018-10-05T01:08:00Z">
        <w:r w:rsidR="000353FF">
          <w:rPr>
            <w:rFonts w:ascii="Times New Roman" w:hAnsi="Times New Roman" w:cs="Times New Roman"/>
            <w:sz w:val="24"/>
            <w:szCs w:val="24"/>
          </w:rPr>
          <w:t xml:space="preserve">that are </w:t>
        </w:r>
      </w:ins>
      <w:r w:rsidR="003016C7">
        <w:rPr>
          <w:rFonts w:ascii="Times New Roman" w:hAnsi="Times New Roman" w:cs="Times New Roman"/>
          <w:sz w:val="24"/>
          <w:szCs w:val="24"/>
        </w:rPr>
        <w:t>currently available to</w:t>
      </w:r>
      <w:r w:rsidR="007108DB">
        <w:rPr>
          <w:rFonts w:ascii="Times New Roman" w:hAnsi="Times New Roman" w:cs="Times New Roman"/>
          <w:sz w:val="24"/>
          <w:szCs w:val="24"/>
        </w:rPr>
        <w:t xml:space="preserve"> utilities</w:t>
      </w:r>
      <w:r w:rsidR="009F775A">
        <w:rPr>
          <w:rFonts w:ascii="Times New Roman" w:hAnsi="Times New Roman" w:cs="Times New Roman"/>
          <w:sz w:val="24"/>
          <w:szCs w:val="24"/>
        </w:rPr>
        <w:t xml:space="preserve">, resulting in an inexpensive yet </w:t>
      </w:r>
      <w:del w:id="252" w:author="Yang Weng" w:date="2018-10-05T01:08:00Z">
        <w:r w:rsidR="009F775A" w:rsidDel="000353FF">
          <w:rPr>
            <w:rFonts w:ascii="Times New Roman" w:hAnsi="Times New Roman" w:cs="Times New Roman"/>
            <w:sz w:val="24"/>
            <w:szCs w:val="24"/>
          </w:rPr>
          <w:delText xml:space="preserve">sophisticated </w:delText>
        </w:r>
      </w:del>
      <w:ins w:id="253" w:author="Yang Weng" w:date="2018-10-05T01:09:00Z">
        <w:r w:rsidR="000353FF">
          <w:rPr>
            <w:rFonts w:ascii="Times New Roman" w:hAnsi="Times New Roman" w:cs="Times New Roman"/>
            <w:sz w:val="24"/>
            <w:szCs w:val="24"/>
          </w:rPr>
          <w:t>deliciated</w:t>
        </w:r>
      </w:ins>
      <w:ins w:id="254" w:author="Yang Weng" w:date="2018-10-05T01:08:00Z">
        <w:r w:rsidR="000353FF">
          <w:rPr>
            <w:rFonts w:ascii="Times New Roman" w:hAnsi="Times New Roman" w:cs="Times New Roman"/>
            <w:sz w:val="24"/>
            <w:szCs w:val="24"/>
          </w:rPr>
          <w:t xml:space="preserve"> </w:t>
        </w:r>
      </w:ins>
      <w:r w:rsidR="009F775A">
        <w:rPr>
          <w:rFonts w:ascii="Times New Roman" w:hAnsi="Times New Roman" w:cs="Times New Roman"/>
          <w:sz w:val="24"/>
          <w:szCs w:val="24"/>
        </w:rPr>
        <w:t>solution</w:t>
      </w:r>
      <w:ins w:id="255" w:author="Yang Weng" w:date="2018-10-05T01:10:00Z">
        <w:r w:rsidR="00E3014E">
          <w:rPr>
            <w:rFonts w:ascii="Times New Roman" w:hAnsi="Times New Roman" w:cs="Times New Roman"/>
            <w:sz w:val="24"/>
            <w:szCs w:val="24"/>
          </w:rPr>
          <w:t xml:space="preserve"> for </w:t>
        </w:r>
      </w:ins>
      <w:del w:id="256" w:author="Yang Weng" w:date="2018-10-05T01:10:00Z">
        <w:r w:rsidR="00C504C5" w:rsidDel="00E3014E">
          <w:rPr>
            <w:rFonts w:ascii="Times New Roman" w:hAnsi="Times New Roman" w:cs="Times New Roman"/>
            <w:sz w:val="24"/>
            <w:szCs w:val="24"/>
          </w:rPr>
          <w:delText xml:space="preserve"> </w:delText>
        </w:r>
        <w:r w:rsidR="003016C7" w:rsidDel="00E3014E">
          <w:rPr>
            <w:rFonts w:ascii="Times New Roman" w:hAnsi="Times New Roman" w:cs="Times New Roman"/>
            <w:sz w:val="24"/>
            <w:szCs w:val="24"/>
          </w:rPr>
          <w:delText xml:space="preserve">the significantly </w:delText>
        </w:r>
        <w:r w:rsidR="003D595E" w:rsidDel="00E3014E">
          <w:rPr>
            <w:rFonts w:ascii="Times New Roman" w:hAnsi="Times New Roman" w:cs="Times New Roman"/>
            <w:sz w:val="24"/>
            <w:szCs w:val="24"/>
          </w:rPr>
          <w:delText>contribut</w:delText>
        </w:r>
        <w:r w:rsidR="003016C7" w:rsidDel="00E3014E">
          <w:rPr>
            <w:rFonts w:ascii="Times New Roman" w:hAnsi="Times New Roman" w:cs="Times New Roman"/>
            <w:sz w:val="24"/>
            <w:szCs w:val="24"/>
          </w:rPr>
          <w:delText xml:space="preserve">es </w:delText>
        </w:r>
        <w:r w:rsidR="003D595E" w:rsidDel="00E3014E">
          <w:rPr>
            <w:rFonts w:ascii="Times New Roman" w:hAnsi="Times New Roman" w:cs="Times New Roman"/>
            <w:sz w:val="24"/>
            <w:szCs w:val="24"/>
          </w:rPr>
          <w:delText xml:space="preserve">to the overall effort of </w:delText>
        </w:r>
      </w:del>
      <w:r w:rsidR="003D595E">
        <w:rPr>
          <w:rFonts w:ascii="Times New Roman" w:hAnsi="Times New Roman" w:cs="Times New Roman"/>
          <w:sz w:val="24"/>
          <w:szCs w:val="24"/>
        </w:rPr>
        <w:t xml:space="preserve">modernizing the century-old power </w:t>
      </w:r>
      <w:del w:id="257" w:author="Yang Weng" w:date="2018-10-05T01:28:00Z">
        <w:r w:rsidR="003D595E" w:rsidDel="005E0F92">
          <w:rPr>
            <w:rFonts w:ascii="Times New Roman" w:hAnsi="Times New Roman" w:cs="Times New Roman"/>
            <w:sz w:val="24"/>
            <w:szCs w:val="24"/>
          </w:rPr>
          <w:delText>industry</w:delText>
        </w:r>
      </w:del>
      <w:ins w:id="258" w:author="Yang Weng" w:date="2018-10-05T01:28:00Z">
        <w:r w:rsidR="005E0F92">
          <w:rPr>
            <w:rFonts w:ascii="Times New Roman" w:hAnsi="Times New Roman" w:cs="Times New Roman"/>
            <w:sz w:val="24"/>
            <w:szCs w:val="24"/>
          </w:rPr>
          <w:t>grid</w:t>
        </w:r>
      </w:ins>
      <w:bookmarkStart w:id="259" w:name="_GoBack"/>
      <w:bookmarkEnd w:id="259"/>
      <w:r w:rsidR="003D595E">
        <w:rPr>
          <w:rFonts w:ascii="Times New Roman" w:hAnsi="Times New Roman" w:cs="Times New Roman"/>
          <w:sz w:val="24"/>
          <w:szCs w:val="24"/>
        </w:rPr>
        <w:t xml:space="preserve">. </w:t>
      </w:r>
      <w:ins w:id="260" w:author="Yang Weng" w:date="2018-10-05T01:10:00Z">
        <w:r w:rsidR="00E3014E">
          <w:rPr>
            <w:rFonts w:ascii="Times New Roman" w:hAnsi="Times New Roman" w:cs="Times New Roman"/>
            <w:sz w:val="24"/>
            <w:szCs w:val="24"/>
          </w:rPr>
          <w:t xml:space="preserve">Finally, </w:t>
        </w:r>
      </w:ins>
      <w:del w:id="261" w:author="Yang Weng" w:date="2018-10-05T01:10:00Z">
        <w:r w:rsidR="007108DB" w:rsidDel="00E3014E">
          <w:rPr>
            <w:rFonts w:ascii="Times New Roman" w:hAnsi="Times New Roman" w:cs="Times New Roman"/>
            <w:sz w:val="24"/>
            <w:szCs w:val="24"/>
          </w:rPr>
          <w:delText xml:space="preserve">This </w:delText>
        </w:r>
      </w:del>
      <w:ins w:id="262" w:author="Yang Weng" w:date="2018-10-05T01:10:00Z">
        <w:r w:rsidR="00E3014E">
          <w:rPr>
            <w:rFonts w:ascii="Times New Roman" w:hAnsi="Times New Roman" w:cs="Times New Roman"/>
            <w:sz w:val="24"/>
            <w:szCs w:val="24"/>
          </w:rPr>
          <w:t>t</w:t>
        </w:r>
        <w:r w:rsidR="00E3014E">
          <w:rPr>
            <w:rFonts w:ascii="Times New Roman" w:hAnsi="Times New Roman" w:cs="Times New Roman"/>
            <w:sz w:val="24"/>
            <w:szCs w:val="24"/>
          </w:rPr>
          <w:t xml:space="preserve">his </w:t>
        </w:r>
      </w:ins>
      <w:r w:rsidR="0011765C">
        <w:rPr>
          <w:rFonts w:ascii="Times New Roman" w:hAnsi="Times New Roman" w:cs="Times New Roman"/>
          <w:sz w:val="24"/>
          <w:szCs w:val="24"/>
        </w:rPr>
        <w:t xml:space="preserve">project will expand </w:t>
      </w:r>
      <w:r w:rsidR="003D595E">
        <w:rPr>
          <w:rFonts w:ascii="Times New Roman" w:hAnsi="Times New Roman" w:cs="Times New Roman"/>
          <w:sz w:val="24"/>
          <w:szCs w:val="24"/>
        </w:rPr>
        <w:t>up</w:t>
      </w:r>
      <w:r w:rsidR="0011765C">
        <w:rPr>
          <w:rFonts w:ascii="Times New Roman" w:hAnsi="Times New Roman" w:cs="Times New Roman"/>
          <w:sz w:val="24"/>
          <w:szCs w:val="24"/>
        </w:rPr>
        <w:t xml:space="preserve">on </w:t>
      </w:r>
      <w:r w:rsidR="009F775A">
        <w:rPr>
          <w:rFonts w:ascii="Times New Roman" w:hAnsi="Times New Roman" w:cs="Times New Roman"/>
          <w:sz w:val="24"/>
          <w:szCs w:val="24"/>
        </w:rPr>
        <w:t>the wealth of knowledge</w:t>
      </w:r>
      <w:r w:rsidR="00EE6E07">
        <w:rPr>
          <w:rFonts w:ascii="Times New Roman" w:hAnsi="Times New Roman" w:cs="Times New Roman"/>
          <w:sz w:val="24"/>
          <w:szCs w:val="24"/>
        </w:rPr>
        <w:t xml:space="preserve"> and experience </w:t>
      </w:r>
      <w:r w:rsidR="0011765C">
        <w:rPr>
          <w:rFonts w:ascii="Times New Roman" w:hAnsi="Times New Roman" w:cs="Times New Roman"/>
          <w:sz w:val="24"/>
          <w:szCs w:val="24"/>
        </w:rPr>
        <w:t>in machine learning</w:t>
      </w:r>
      <w:r w:rsidR="00EE6E07">
        <w:rPr>
          <w:rFonts w:ascii="Times New Roman" w:hAnsi="Times New Roman" w:cs="Times New Roman"/>
          <w:sz w:val="24"/>
          <w:szCs w:val="24"/>
        </w:rPr>
        <w:t xml:space="preserve"> </w:t>
      </w:r>
      <w:r w:rsidR="00B91B02">
        <w:rPr>
          <w:rFonts w:ascii="Times New Roman" w:hAnsi="Times New Roman" w:cs="Times New Roman"/>
          <w:sz w:val="24"/>
          <w:szCs w:val="24"/>
        </w:rPr>
        <w:t xml:space="preserve">for power systems </w:t>
      </w:r>
      <w:r w:rsidR="00EE6E07">
        <w:rPr>
          <w:rFonts w:ascii="Times New Roman" w:hAnsi="Times New Roman" w:cs="Times New Roman"/>
          <w:sz w:val="24"/>
          <w:szCs w:val="24"/>
        </w:rPr>
        <w:t>at ASU</w:t>
      </w:r>
      <w:r w:rsidR="0011765C">
        <w:rPr>
          <w:rFonts w:ascii="Times New Roman" w:hAnsi="Times New Roman" w:cs="Times New Roman"/>
          <w:sz w:val="24"/>
          <w:szCs w:val="24"/>
        </w:rPr>
        <w:t xml:space="preserve">. </w:t>
      </w:r>
      <w:r w:rsidR="0006426A">
        <w:rPr>
          <w:rFonts w:ascii="Times New Roman" w:hAnsi="Times New Roman" w:cs="Times New Roman"/>
          <w:sz w:val="24"/>
          <w:szCs w:val="24"/>
        </w:rPr>
        <w:t>Realistic data from existing NDA</w:t>
      </w:r>
      <w:r w:rsidR="00B91B02">
        <w:rPr>
          <w:rFonts w:ascii="Times New Roman" w:hAnsi="Times New Roman" w:cs="Times New Roman"/>
          <w:sz w:val="24"/>
          <w:szCs w:val="24"/>
        </w:rPr>
        <w:t>s</w:t>
      </w:r>
      <w:ins w:id="263" w:author="Yang Weng" w:date="2018-10-05T01:11:00Z">
        <w:r w:rsidR="00E3014E">
          <w:rPr>
            <w:rFonts w:ascii="Times New Roman" w:hAnsi="Times New Roman" w:cs="Times New Roman"/>
            <w:sz w:val="24"/>
            <w:szCs w:val="24"/>
          </w:rPr>
          <w:t xml:space="preserve"> with geographically complementary locations</w:t>
        </w:r>
      </w:ins>
      <w:r w:rsidR="0006426A">
        <w:rPr>
          <w:rFonts w:ascii="Times New Roman" w:hAnsi="Times New Roman" w:cs="Times New Roman"/>
          <w:sz w:val="24"/>
          <w:szCs w:val="24"/>
        </w:rPr>
        <w:t xml:space="preserve"> (Salt River Public Utility in Phoenix</w:t>
      </w:r>
      <w:ins w:id="264" w:author="Yang Weng" w:date="2018-10-05T01:11:00Z">
        <w:r w:rsidR="00E3014E">
          <w:rPr>
            <w:rFonts w:ascii="Times New Roman" w:hAnsi="Times New Roman" w:cs="Times New Roman"/>
            <w:sz w:val="24"/>
            <w:szCs w:val="24"/>
          </w:rPr>
          <w:t xml:space="preserve"> (Southwest)</w:t>
        </w:r>
      </w:ins>
      <w:r w:rsidR="0006426A">
        <w:rPr>
          <w:rFonts w:ascii="Times New Roman" w:hAnsi="Times New Roman" w:cs="Times New Roman"/>
          <w:sz w:val="24"/>
          <w:szCs w:val="24"/>
        </w:rPr>
        <w:t xml:space="preserve"> and </w:t>
      </w:r>
      <w:r w:rsidR="0006426A">
        <w:rPr>
          <w:rFonts w:ascii="Times New Roman" w:hAnsi="Times New Roman" w:cs="Times New Roman"/>
          <w:sz w:val="24"/>
          <w:szCs w:val="24"/>
        </w:rPr>
        <w:lastRenderedPageBreak/>
        <w:t xml:space="preserve">Duquesne </w:t>
      </w:r>
      <w:r w:rsidR="0006426A" w:rsidRPr="003915A9">
        <w:rPr>
          <w:rFonts w:ascii="Times New Roman" w:hAnsi="Times New Roman" w:cs="Times New Roman"/>
          <w:sz w:val="24"/>
          <w:szCs w:val="24"/>
        </w:rPr>
        <w:t>Light Company in Pittsburgh</w:t>
      </w:r>
      <w:ins w:id="265" w:author="Yang Weng" w:date="2018-10-05T01:11:00Z">
        <w:r w:rsidR="00E3014E">
          <w:rPr>
            <w:rFonts w:ascii="Times New Roman" w:hAnsi="Times New Roman" w:cs="Times New Roman"/>
            <w:sz w:val="24"/>
            <w:szCs w:val="24"/>
          </w:rPr>
          <w:t xml:space="preserve"> (</w:t>
        </w:r>
      </w:ins>
      <w:ins w:id="266" w:author="Yang Weng" w:date="2018-10-05T01:12:00Z">
        <w:r w:rsidR="00E3014E">
          <w:rPr>
            <w:rFonts w:ascii="Times New Roman" w:hAnsi="Times New Roman" w:cs="Times New Roman"/>
            <w:sz w:val="24"/>
            <w:szCs w:val="24"/>
          </w:rPr>
          <w:t>Northeast</w:t>
        </w:r>
      </w:ins>
      <w:ins w:id="267" w:author="Yang Weng" w:date="2018-10-05T01:11:00Z">
        <w:r w:rsidR="00E3014E">
          <w:rPr>
            <w:rFonts w:ascii="Times New Roman" w:hAnsi="Times New Roman" w:cs="Times New Roman"/>
            <w:sz w:val="24"/>
            <w:szCs w:val="24"/>
          </w:rPr>
          <w:t>)</w:t>
        </w:r>
      </w:ins>
      <w:r w:rsidR="0006426A" w:rsidRPr="003915A9">
        <w:rPr>
          <w:rFonts w:ascii="Times New Roman" w:hAnsi="Times New Roman" w:cs="Times New Roman"/>
          <w:sz w:val="24"/>
          <w:szCs w:val="24"/>
        </w:rPr>
        <w:t>) will be used for validation</w:t>
      </w:r>
      <w:ins w:id="268" w:author="Yang Weng" w:date="2018-10-05T01:12:00Z">
        <w:r w:rsidR="00E3014E">
          <w:rPr>
            <w:rFonts w:ascii="Times New Roman" w:hAnsi="Times New Roman" w:cs="Times New Roman"/>
            <w:sz w:val="24"/>
            <w:szCs w:val="24"/>
          </w:rPr>
          <w:t xml:space="preserve"> the use cases in different areas of United States</w:t>
        </w:r>
      </w:ins>
      <w:r w:rsidR="0006426A" w:rsidRPr="003915A9">
        <w:rPr>
          <w:rFonts w:ascii="Times New Roman" w:hAnsi="Times New Roman" w:cs="Times New Roman"/>
          <w:sz w:val="24"/>
          <w:szCs w:val="24"/>
        </w:rPr>
        <w:t>.</w:t>
      </w:r>
      <w:r w:rsidR="00B91B02" w:rsidRPr="003915A9">
        <w:rPr>
          <w:rFonts w:ascii="Times New Roman" w:hAnsi="Times New Roman" w:cs="Times New Roman"/>
          <w:sz w:val="24"/>
          <w:szCs w:val="24"/>
        </w:rPr>
        <w:t xml:space="preserve"> </w:t>
      </w:r>
    </w:p>
    <w:sdt>
      <w:sdtPr>
        <w:rPr>
          <w:rFonts w:ascii="Times New Roman" w:hAnsi="Times New Roman" w:cs="Times New Roman"/>
          <w:sz w:val="24"/>
          <w:szCs w:val="24"/>
        </w:rPr>
        <w:id w:val="524298433"/>
        <w:docPartObj>
          <w:docPartGallery w:val="Bibliographies"/>
          <w:docPartUnique/>
        </w:docPartObj>
      </w:sdtPr>
      <w:sdtEndPr>
        <w:rPr>
          <w:rFonts w:asciiTheme="minorHAnsi" w:hAnsiTheme="minorHAnsi" w:cstheme="minorBidi"/>
          <w:sz w:val="22"/>
          <w:szCs w:val="22"/>
        </w:rPr>
      </w:sdtEndPr>
      <w:sdtContent>
        <w:p w14:paraId="157ACCF6" w14:textId="22AE1972" w:rsidR="00B71C08" w:rsidRPr="00B71C08" w:rsidRDefault="00B71C08" w:rsidP="009F5773">
          <w:pPr>
            <w:spacing w:after="0"/>
            <w:jc w:val="both"/>
            <w:rPr>
              <w:rFonts w:ascii="Times New Roman" w:hAnsi="Times New Roman" w:cs="Times New Roman"/>
              <w:sz w:val="24"/>
              <w:szCs w:val="24"/>
            </w:rPr>
          </w:pPr>
        </w:p>
        <w:sdt>
          <w:sdtPr>
            <w:rPr>
              <w:rFonts w:ascii="Times New Roman" w:hAnsi="Times New Roman" w:cs="Times New Roman"/>
              <w:b/>
              <w:szCs w:val="24"/>
            </w:rPr>
            <w:id w:val="-573587230"/>
            <w:bibliography/>
          </w:sdtPr>
          <w:sdtEndPr>
            <w:rPr>
              <w:rFonts w:asciiTheme="minorHAnsi" w:hAnsiTheme="minorHAnsi" w:cstheme="minorBidi"/>
              <w:b w:val="0"/>
              <w:szCs w:val="22"/>
            </w:rPr>
          </w:sdtEndPr>
          <w:sdtContent>
            <w:p w14:paraId="51586218" w14:textId="70A3158D" w:rsidR="003915A9" w:rsidRPr="00B350DC" w:rsidRDefault="00B71C08" w:rsidP="009F5773">
              <w:pPr>
                <w:spacing w:after="0"/>
                <w:jc w:val="both"/>
                <w:rPr>
                  <w:rFonts w:ascii="Times New Roman" w:hAnsi="Times New Roman" w:cs="Times New Roman"/>
                  <w:b/>
                  <w:noProof/>
                  <w:sz w:val="24"/>
                  <w:szCs w:val="24"/>
                </w:rPr>
              </w:pPr>
              <w:r w:rsidRPr="00B350DC">
                <w:rPr>
                  <w:rFonts w:ascii="Times New Roman" w:hAnsi="Times New Roman" w:cs="Times New Roman"/>
                  <w:b/>
                  <w:sz w:val="24"/>
                  <w:szCs w:val="24"/>
                </w:rPr>
                <w:t>References:</w:t>
              </w:r>
              <w:r w:rsidR="003915A9" w:rsidRPr="00B350DC">
                <w:rPr>
                  <w:rFonts w:ascii="Times New Roman" w:hAnsi="Times New Roman" w:cs="Times New Roman"/>
                  <w:b/>
                  <w:sz w:val="24"/>
                  <w:szCs w:val="24"/>
                </w:rPr>
                <w:fldChar w:fldCharType="begin"/>
              </w:r>
              <w:r w:rsidR="003915A9" w:rsidRPr="00B350DC">
                <w:rPr>
                  <w:rFonts w:ascii="Times New Roman" w:hAnsi="Times New Roman" w:cs="Times New Roman"/>
                  <w:b/>
                  <w:sz w:val="24"/>
                  <w:szCs w:val="24"/>
                </w:rPr>
                <w:instrText xml:space="preserve"> BIBLIOGRAPHY </w:instrText>
              </w:r>
              <w:r w:rsidR="003915A9" w:rsidRPr="00B350DC">
                <w:rPr>
                  <w:rFonts w:ascii="Times New Roman" w:hAnsi="Times New Roman" w:cs="Times New Roman"/>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915A9" w:rsidRPr="00B350DC" w14:paraId="701372C8" w14:textId="77777777">
                <w:trPr>
                  <w:divId w:val="1193306351"/>
                  <w:tblCellSpacing w:w="15" w:type="dxa"/>
                </w:trPr>
                <w:tc>
                  <w:tcPr>
                    <w:tcW w:w="50" w:type="pct"/>
                    <w:hideMark/>
                  </w:tcPr>
                  <w:p w14:paraId="37026ACA" w14:textId="319DA829"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[1] </w:t>
                    </w:r>
                  </w:p>
                </w:tc>
                <w:tc>
                  <w:tcPr>
                    <w:tcW w:w="0" w:type="auto"/>
                    <w:hideMark/>
                  </w:tcPr>
                  <w:p w14:paraId="5D4DB133" w14:textId="77777777" w:rsidR="00134756" w:rsidRPr="00B350DC" w:rsidRDefault="003915A9" w:rsidP="009F5773">
                    <w:pPr>
                      <w:pStyle w:val="Bibliography"/>
                      <w:spacing w:after="0"/>
                      <w:jc w:val="both"/>
                      <w:rPr>
                        <w:rFonts w:ascii="Times New Roman" w:hAnsi="Times New Roman" w:cs="Times New Roman"/>
                        <w:noProof/>
                        <w:sz w:val="24"/>
                        <w:szCs w:val="24"/>
                        <w:lang w:val="fr-FR"/>
                      </w:rPr>
                    </w:pPr>
                    <w:r w:rsidRPr="00B350DC">
                      <w:rPr>
                        <w:rFonts w:ascii="Times New Roman" w:hAnsi="Times New Roman" w:cs="Times New Roman"/>
                        <w:noProof/>
                        <w:sz w:val="24"/>
                        <w:szCs w:val="24"/>
                      </w:rPr>
                      <w:t xml:space="preserve">U.S. Energy Information Administration (EIA), "U.S. Energy Information Administration - EIA - Independent Statistics and Analysis," [Online]. </w:t>
                    </w:r>
                    <w:r w:rsidRPr="00B350DC">
                      <w:rPr>
                        <w:rFonts w:ascii="Times New Roman" w:hAnsi="Times New Roman" w:cs="Times New Roman"/>
                        <w:noProof/>
                        <w:sz w:val="24"/>
                        <w:szCs w:val="24"/>
                        <w:lang w:val="fr-FR"/>
                      </w:rPr>
                      <w:t>Available:</w:t>
                    </w:r>
                  </w:p>
                  <w:p w14:paraId="72C7A50A" w14:textId="7287C2EB"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 https://www.eia.gov/state/analysis.php?sid=AZ. [Accessed 2018].</w:t>
                    </w:r>
                  </w:p>
                </w:tc>
              </w:tr>
              <w:tr w:rsidR="003915A9" w:rsidRPr="00B350DC" w14:paraId="03210ED1" w14:textId="77777777">
                <w:trPr>
                  <w:divId w:val="1193306351"/>
                  <w:tblCellSpacing w:w="15" w:type="dxa"/>
                </w:trPr>
                <w:tc>
                  <w:tcPr>
                    <w:tcW w:w="50" w:type="pct"/>
                    <w:hideMark/>
                  </w:tcPr>
                  <w:p w14:paraId="35275021"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[2] </w:t>
                    </w:r>
                  </w:p>
                </w:tc>
                <w:tc>
                  <w:tcPr>
                    <w:tcW w:w="0" w:type="auto"/>
                    <w:hideMark/>
                  </w:tcPr>
                  <w:p w14:paraId="4039C400"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S. Hashemi and J. Østergaard, "Efficient Control of Energy Storage for Increasing the PV Hosting Capacity of LV Grids," </w:t>
                    </w:r>
                    <w:r w:rsidRPr="00B350DC">
                      <w:rPr>
                        <w:rFonts w:ascii="Times New Roman" w:hAnsi="Times New Roman" w:cs="Times New Roman"/>
                        <w:i/>
                        <w:iCs/>
                        <w:noProof/>
                        <w:sz w:val="24"/>
                        <w:szCs w:val="24"/>
                      </w:rPr>
                      <w:t xml:space="preserve">IEEE Transactions on Smart Grid, </w:t>
                    </w:r>
                    <w:r w:rsidRPr="00B350DC">
                      <w:rPr>
                        <w:rFonts w:ascii="Times New Roman" w:hAnsi="Times New Roman" w:cs="Times New Roman"/>
                        <w:noProof/>
                        <w:sz w:val="24"/>
                        <w:szCs w:val="24"/>
                      </w:rPr>
                      <w:t xml:space="preserve">vol. 9, no. 3, pp. 2295-2303, May 2018. </w:t>
                    </w:r>
                  </w:p>
                </w:tc>
              </w:tr>
              <w:tr w:rsidR="003915A9" w:rsidRPr="00B350DC" w14:paraId="5FB7A270" w14:textId="77777777">
                <w:trPr>
                  <w:divId w:val="1193306351"/>
                  <w:tblCellSpacing w:w="15" w:type="dxa"/>
                </w:trPr>
                <w:tc>
                  <w:tcPr>
                    <w:tcW w:w="50" w:type="pct"/>
                    <w:hideMark/>
                  </w:tcPr>
                  <w:p w14:paraId="26422119"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[3] </w:t>
                    </w:r>
                  </w:p>
                </w:tc>
                <w:tc>
                  <w:tcPr>
                    <w:tcW w:w="0" w:type="auto"/>
                    <w:hideMark/>
                  </w:tcPr>
                  <w:p w14:paraId="51FC8643"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Y. Weng, C. Faloutos and M. Ilic, "PowerScope: Early Event Detection and Identification in Electric Power Systems," in </w:t>
                    </w:r>
                    <w:r w:rsidRPr="00B350DC">
                      <w:rPr>
                        <w:rFonts w:ascii="Times New Roman" w:hAnsi="Times New Roman" w:cs="Times New Roman"/>
                        <w:i/>
                        <w:iCs/>
                        <w:noProof/>
                        <w:sz w:val="24"/>
                        <w:szCs w:val="24"/>
                      </w:rPr>
                      <w:t>The European Conference on Machine Learning and Principles and Practice of Knowledge Discovery in Databases (ECML/PKDD)</w:t>
                    </w:r>
                    <w:r w:rsidRPr="00B350DC">
                      <w:rPr>
                        <w:rFonts w:ascii="Times New Roman" w:hAnsi="Times New Roman" w:cs="Times New Roman"/>
                        <w:noProof/>
                        <w:sz w:val="24"/>
                        <w:szCs w:val="24"/>
                      </w:rPr>
                      <w:t xml:space="preserve">, Nancy, France, 2014. </w:t>
                    </w:r>
                  </w:p>
                </w:tc>
              </w:tr>
              <w:tr w:rsidR="003915A9" w:rsidRPr="00B350DC" w14:paraId="0E910281" w14:textId="77777777">
                <w:trPr>
                  <w:divId w:val="1193306351"/>
                  <w:tblCellSpacing w:w="15" w:type="dxa"/>
                </w:trPr>
                <w:tc>
                  <w:tcPr>
                    <w:tcW w:w="50" w:type="pct"/>
                    <w:hideMark/>
                  </w:tcPr>
                  <w:p w14:paraId="22DF8452"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[4] </w:t>
                    </w:r>
                  </w:p>
                </w:tc>
                <w:tc>
                  <w:tcPr>
                    <w:tcW w:w="0" w:type="auto"/>
                    <w:hideMark/>
                  </w:tcPr>
                  <w:p w14:paraId="46000A24" w14:textId="77777777" w:rsidR="00F413C4"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OpenEI, "OpenEI Datasets," [Online]. Available:</w:t>
                    </w:r>
                  </w:p>
                  <w:p w14:paraId="73E40B43" w14:textId="367873D2"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 https://openei.org/datasets/files/961/pub/EPLUS_TMY2_RESIDENTIAL_BASE/. [Accessed 2018].</w:t>
                    </w:r>
                  </w:p>
                </w:tc>
              </w:tr>
            </w:tbl>
            <w:p w14:paraId="29608C5B" w14:textId="6DFD4603" w:rsidR="003915A9" w:rsidRPr="003915A9" w:rsidRDefault="003915A9" w:rsidP="009F5773">
              <w:pPr>
                <w:spacing w:after="0"/>
                <w:jc w:val="both"/>
              </w:pPr>
              <w:r w:rsidRPr="00B350DC">
                <w:rPr>
                  <w:rFonts w:ascii="Times New Roman" w:hAnsi="Times New Roman" w:cs="Times New Roman"/>
                  <w:b/>
                  <w:bCs/>
                  <w:noProof/>
                  <w:sz w:val="24"/>
                  <w:szCs w:val="24"/>
                </w:rPr>
                <w:fldChar w:fldCharType="end"/>
              </w:r>
            </w:p>
          </w:sdtContent>
        </w:sdt>
      </w:sdtContent>
    </w:sdt>
    <w:sectPr w:rsidR="003915A9" w:rsidRPr="0039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Weng">
    <w15:presenceInfo w15:providerId="Windows Live" w15:userId="57b5b061-65a8-49e7-a163-8e3fb313b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E"/>
    <w:rsid w:val="000353FF"/>
    <w:rsid w:val="000416F8"/>
    <w:rsid w:val="000432F5"/>
    <w:rsid w:val="0006426A"/>
    <w:rsid w:val="000649B4"/>
    <w:rsid w:val="0008441A"/>
    <w:rsid w:val="000941A2"/>
    <w:rsid w:val="000A16C5"/>
    <w:rsid w:val="000E6E40"/>
    <w:rsid w:val="000F02A1"/>
    <w:rsid w:val="0011765C"/>
    <w:rsid w:val="00134756"/>
    <w:rsid w:val="00153536"/>
    <w:rsid w:val="001700BC"/>
    <w:rsid w:val="001749DF"/>
    <w:rsid w:val="00174C46"/>
    <w:rsid w:val="0017794E"/>
    <w:rsid w:val="001A631B"/>
    <w:rsid w:val="001B3ED9"/>
    <w:rsid w:val="001F1B36"/>
    <w:rsid w:val="001F55AF"/>
    <w:rsid w:val="00211A8B"/>
    <w:rsid w:val="00211E3C"/>
    <w:rsid w:val="002210F3"/>
    <w:rsid w:val="00291576"/>
    <w:rsid w:val="002A215E"/>
    <w:rsid w:val="002A3433"/>
    <w:rsid w:val="002D41CE"/>
    <w:rsid w:val="002E789D"/>
    <w:rsid w:val="003016C7"/>
    <w:rsid w:val="00304B2E"/>
    <w:rsid w:val="00306AC0"/>
    <w:rsid w:val="003166E1"/>
    <w:rsid w:val="00342941"/>
    <w:rsid w:val="00371386"/>
    <w:rsid w:val="00373D22"/>
    <w:rsid w:val="003915A9"/>
    <w:rsid w:val="003D2D56"/>
    <w:rsid w:val="003D3EC2"/>
    <w:rsid w:val="003D595E"/>
    <w:rsid w:val="003D7F5C"/>
    <w:rsid w:val="00407530"/>
    <w:rsid w:val="00465F7D"/>
    <w:rsid w:val="00471EDA"/>
    <w:rsid w:val="00477418"/>
    <w:rsid w:val="004874AB"/>
    <w:rsid w:val="004B22AF"/>
    <w:rsid w:val="004B6192"/>
    <w:rsid w:val="004C0F07"/>
    <w:rsid w:val="004C69E0"/>
    <w:rsid w:val="004D1A18"/>
    <w:rsid w:val="004E7CEB"/>
    <w:rsid w:val="004F351C"/>
    <w:rsid w:val="00505B90"/>
    <w:rsid w:val="00506AF4"/>
    <w:rsid w:val="00507C3B"/>
    <w:rsid w:val="005241C8"/>
    <w:rsid w:val="005448CE"/>
    <w:rsid w:val="005551CC"/>
    <w:rsid w:val="005779DE"/>
    <w:rsid w:val="00581446"/>
    <w:rsid w:val="00587134"/>
    <w:rsid w:val="00595BE1"/>
    <w:rsid w:val="005B10DA"/>
    <w:rsid w:val="005E0F92"/>
    <w:rsid w:val="00602CB4"/>
    <w:rsid w:val="0063211E"/>
    <w:rsid w:val="00643603"/>
    <w:rsid w:val="00665894"/>
    <w:rsid w:val="006974FD"/>
    <w:rsid w:val="006B6348"/>
    <w:rsid w:val="006D69A5"/>
    <w:rsid w:val="00704831"/>
    <w:rsid w:val="007108DB"/>
    <w:rsid w:val="007430F3"/>
    <w:rsid w:val="0075424E"/>
    <w:rsid w:val="007640D1"/>
    <w:rsid w:val="007B5286"/>
    <w:rsid w:val="007E4CAB"/>
    <w:rsid w:val="00842AC1"/>
    <w:rsid w:val="008729B7"/>
    <w:rsid w:val="00873D73"/>
    <w:rsid w:val="00881DAF"/>
    <w:rsid w:val="008D7E48"/>
    <w:rsid w:val="008E5165"/>
    <w:rsid w:val="008F734A"/>
    <w:rsid w:val="0090321E"/>
    <w:rsid w:val="009341F8"/>
    <w:rsid w:val="00937D26"/>
    <w:rsid w:val="009412FA"/>
    <w:rsid w:val="009528ED"/>
    <w:rsid w:val="009960B0"/>
    <w:rsid w:val="009B1AE1"/>
    <w:rsid w:val="009B2EF3"/>
    <w:rsid w:val="009F5773"/>
    <w:rsid w:val="009F775A"/>
    <w:rsid w:val="00A02965"/>
    <w:rsid w:val="00A12413"/>
    <w:rsid w:val="00A646D3"/>
    <w:rsid w:val="00A719D7"/>
    <w:rsid w:val="00A72DA9"/>
    <w:rsid w:val="00AA1A2D"/>
    <w:rsid w:val="00AA2F49"/>
    <w:rsid w:val="00AC2BD9"/>
    <w:rsid w:val="00AC45A9"/>
    <w:rsid w:val="00AF6704"/>
    <w:rsid w:val="00B33F74"/>
    <w:rsid w:val="00B350DC"/>
    <w:rsid w:val="00B53BD2"/>
    <w:rsid w:val="00B71C08"/>
    <w:rsid w:val="00B80329"/>
    <w:rsid w:val="00B91B02"/>
    <w:rsid w:val="00BC5F60"/>
    <w:rsid w:val="00BF7FDE"/>
    <w:rsid w:val="00C102BD"/>
    <w:rsid w:val="00C12540"/>
    <w:rsid w:val="00C152D8"/>
    <w:rsid w:val="00C156C6"/>
    <w:rsid w:val="00C177F9"/>
    <w:rsid w:val="00C504C5"/>
    <w:rsid w:val="00C53FBD"/>
    <w:rsid w:val="00C71C85"/>
    <w:rsid w:val="00CD156B"/>
    <w:rsid w:val="00CD7C78"/>
    <w:rsid w:val="00CE59A0"/>
    <w:rsid w:val="00D12B30"/>
    <w:rsid w:val="00DA03A3"/>
    <w:rsid w:val="00DA0927"/>
    <w:rsid w:val="00DC0F23"/>
    <w:rsid w:val="00DD3A18"/>
    <w:rsid w:val="00DD41DC"/>
    <w:rsid w:val="00DF63C8"/>
    <w:rsid w:val="00E011CC"/>
    <w:rsid w:val="00E05270"/>
    <w:rsid w:val="00E14273"/>
    <w:rsid w:val="00E1779D"/>
    <w:rsid w:val="00E178DB"/>
    <w:rsid w:val="00E17ABE"/>
    <w:rsid w:val="00E215C2"/>
    <w:rsid w:val="00E3014E"/>
    <w:rsid w:val="00E81264"/>
    <w:rsid w:val="00E8760B"/>
    <w:rsid w:val="00E9516C"/>
    <w:rsid w:val="00EC52FF"/>
    <w:rsid w:val="00EC69B8"/>
    <w:rsid w:val="00ED5F2B"/>
    <w:rsid w:val="00EE6E07"/>
    <w:rsid w:val="00F002BE"/>
    <w:rsid w:val="00F02892"/>
    <w:rsid w:val="00F05F46"/>
    <w:rsid w:val="00F20C2F"/>
    <w:rsid w:val="00F413C4"/>
    <w:rsid w:val="00F57D3D"/>
    <w:rsid w:val="00F72A4F"/>
    <w:rsid w:val="00FB3C2B"/>
    <w:rsid w:val="00FC5AA4"/>
    <w:rsid w:val="00FE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438"/>
  <w15:chartTrackingRefBased/>
  <w15:docId w15:val="{A835B7D7-3F18-40A2-868B-B5B9FA6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1B02"/>
    <w:rPr>
      <w:sz w:val="16"/>
      <w:szCs w:val="16"/>
    </w:rPr>
  </w:style>
  <w:style w:type="paragraph" w:styleId="CommentText">
    <w:name w:val="annotation text"/>
    <w:basedOn w:val="Normal"/>
    <w:link w:val="CommentTextChar"/>
    <w:uiPriority w:val="99"/>
    <w:semiHidden/>
    <w:unhideWhenUsed/>
    <w:rsid w:val="00B91B02"/>
    <w:pPr>
      <w:spacing w:line="240" w:lineRule="auto"/>
    </w:pPr>
    <w:rPr>
      <w:sz w:val="20"/>
      <w:szCs w:val="20"/>
    </w:rPr>
  </w:style>
  <w:style w:type="character" w:customStyle="1" w:styleId="CommentTextChar">
    <w:name w:val="Comment Text Char"/>
    <w:basedOn w:val="DefaultParagraphFont"/>
    <w:link w:val="CommentText"/>
    <w:uiPriority w:val="99"/>
    <w:semiHidden/>
    <w:rsid w:val="00B91B02"/>
    <w:rPr>
      <w:sz w:val="20"/>
      <w:szCs w:val="20"/>
    </w:rPr>
  </w:style>
  <w:style w:type="paragraph" w:styleId="CommentSubject">
    <w:name w:val="annotation subject"/>
    <w:basedOn w:val="CommentText"/>
    <w:next w:val="CommentText"/>
    <w:link w:val="CommentSubjectChar"/>
    <w:uiPriority w:val="99"/>
    <w:semiHidden/>
    <w:unhideWhenUsed/>
    <w:rsid w:val="00B91B02"/>
    <w:rPr>
      <w:b/>
      <w:bCs/>
    </w:rPr>
  </w:style>
  <w:style w:type="character" w:customStyle="1" w:styleId="CommentSubjectChar">
    <w:name w:val="Comment Subject Char"/>
    <w:basedOn w:val="CommentTextChar"/>
    <w:link w:val="CommentSubject"/>
    <w:uiPriority w:val="99"/>
    <w:semiHidden/>
    <w:rsid w:val="00B91B02"/>
    <w:rPr>
      <w:b/>
      <w:bCs/>
      <w:sz w:val="20"/>
      <w:szCs w:val="20"/>
    </w:rPr>
  </w:style>
  <w:style w:type="paragraph" w:styleId="BalloonText">
    <w:name w:val="Balloon Text"/>
    <w:basedOn w:val="Normal"/>
    <w:link w:val="BalloonTextChar"/>
    <w:uiPriority w:val="99"/>
    <w:semiHidden/>
    <w:unhideWhenUsed/>
    <w:rsid w:val="00B91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02"/>
    <w:rPr>
      <w:rFonts w:ascii="Segoe UI" w:hAnsi="Segoe UI" w:cs="Segoe UI"/>
      <w:sz w:val="18"/>
      <w:szCs w:val="18"/>
    </w:rPr>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9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25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92407284">
      <w:bodyDiv w:val="1"/>
      <w:marLeft w:val="0"/>
      <w:marRight w:val="0"/>
      <w:marTop w:val="0"/>
      <w:marBottom w:val="0"/>
      <w:divBdr>
        <w:top w:val="none" w:sz="0" w:space="0" w:color="auto"/>
        <w:left w:val="none" w:sz="0" w:space="0" w:color="auto"/>
        <w:bottom w:val="none" w:sz="0" w:space="0" w:color="auto"/>
        <w:right w:val="none" w:sz="0" w:space="0" w:color="auto"/>
      </w:divBdr>
    </w:div>
    <w:div w:id="123040486">
      <w:bodyDiv w:val="1"/>
      <w:marLeft w:val="0"/>
      <w:marRight w:val="0"/>
      <w:marTop w:val="0"/>
      <w:marBottom w:val="0"/>
      <w:divBdr>
        <w:top w:val="none" w:sz="0" w:space="0" w:color="auto"/>
        <w:left w:val="none" w:sz="0" w:space="0" w:color="auto"/>
        <w:bottom w:val="none" w:sz="0" w:space="0" w:color="auto"/>
        <w:right w:val="none" w:sz="0" w:space="0" w:color="auto"/>
      </w:divBdr>
    </w:div>
    <w:div w:id="805390478">
      <w:bodyDiv w:val="1"/>
      <w:marLeft w:val="0"/>
      <w:marRight w:val="0"/>
      <w:marTop w:val="0"/>
      <w:marBottom w:val="0"/>
      <w:divBdr>
        <w:top w:val="none" w:sz="0" w:space="0" w:color="auto"/>
        <w:left w:val="none" w:sz="0" w:space="0" w:color="auto"/>
        <w:bottom w:val="none" w:sz="0" w:space="0" w:color="auto"/>
        <w:right w:val="none" w:sz="0" w:space="0" w:color="auto"/>
      </w:divBdr>
    </w:div>
    <w:div w:id="1001392377">
      <w:bodyDiv w:val="1"/>
      <w:marLeft w:val="0"/>
      <w:marRight w:val="0"/>
      <w:marTop w:val="0"/>
      <w:marBottom w:val="0"/>
      <w:divBdr>
        <w:top w:val="none" w:sz="0" w:space="0" w:color="auto"/>
        <w:left w:val="none" w:sz="0" w:space="0" w:color="auto"/>
        <w:bottom w:val="none" w:sz="0" w:space="0" w:color="auto"/>
        <w:right w:val="none" w:sz="0" w:space="0" w:color="auto"/>
      </w:divBdr>
    </w:div>
    <w:div w:id="1062603814">
      <w:bodyDiv w:val="1"/>
      <w:marLeft w:val="0"/>
      <w:marRight w:val="0"/>
      <w:marTop w:val="0"/>
      <w:marBottom w:val="0"/>
      <w:divBdr>
        <w:top w:val="none" w:sz="0" w:space="0" w:color="auto"/>
        <w:left w:val="none" w:sz="0" w:space="0" w:color="auto"/>
        <w:bottom w:val="none" w:sz="0" w:space="0" w:color="auto"/>
        <w:right w:val="none" w:sz="0" w:space="0" w:color="auto"/>
      </w:divBdr>
    </w:div>
    <w:div w:id="1193306351">
      <w:bodyDiv w:val="1"/>
      <w:marLeft w:val="0"/>
      <w:marRight w:val="0"/>
      <w:marTop w:val="0"/>
      <w:marBottom w:val="0"/>
      <w:divBdr>
        <w:top w:val="none" w:sz="0" w:space="0" w:color="auto"/>
        <w:left w:val="none" w:sz="0" w:space="0" w:color="auto"/>
        <w:bottom w:val="none" w:sz="0" w:space="0" w:color="auto"/>
        <w:right w:val="none" w:sz="0" w:space="0" w:color="auto"/>
      </w:divBdr>
    </w:div>
    <w:div w:id="1461076273">
      <w:bodyDiv w:val="1"/>
      <w:marLeft w:val="0"/>
      <w:marRight w:val="0"/>
      <w:marTop w:val="0"/>
      <w:marBottom w:val="0"/>
      <w:divBdr>
        <w:top w:val="none" w:sz="0" w:space="0" w:color="auto"/>
        <w:left w:val="none" w:sz="0" w:space="0" w:color="auto"/>
        <w:bottom w:val="none" w:sz="0" w:space="0" w:color="auto"/>
        <w:right w:val="none" w:sz="0" w:space="0" w:color="auto"/>
      </w:divBdr>
    </w:div>
    <w:div w:id="1617831256">
      <w:bodyDiv w:val="1"/>
      <w:marLeft w:val="0"/>
      <w:marRight w:val="0"/>
      <w:marTop w:val="0"/>
      <w:marBottom w:val="0"/>
      <w:divBdr>
        <w:top w:val="none" w:sz="0" w:space="0" w:color="auto"/>
        <w:left w:val="none" w:sz="0" w:space="0" w:color="auto"/>
        <w:bottom w:val="none" w:sz="0" w:space="0" w:color="auto"/>
        <w:right w:val="none" w:sz="0" w:space="0" w:color="auto"/>
      </w:divBdr>
    </w:div>
    <w:div w:id="1785686538">
      <w:bodyDiv w:val="1"/>
      <w:marLeft w:val="0"/>
      <w:marRight w:val="0"/>
      <w:marTop w:val="0"/>
      <w:marBottom w:val="0"/>
      <w:divBdr>
        <w:top w:val="none" w:sz="0" w:space="0" w:color="auto"/>
        <w:left w:val="none" w:sz="0" w:space="0" w:color="auto"/>
        <w:bottom w:val="none" w:sz="0" w:space="0" w:color="auto"/>
        <w:right w:val="none" w:sz="0" w:space="0" w:color="auto"/>
      </w:divBdr>
    </w:div>
    <w:div w:id="1841505950">
      <w:bodyDiv w:val="1"/>
      <w:marLeft w:val="0"/>
      <w:marRight w:val="0"/>
      <w:marTop w:val="0"/>
      <w:marBottom w:val="0"/>
      <w:divBdr>
        <w:top w:val="none" w:sz="0" w:space="0" w:color="auto"/>
        <w:left w:val="none" w:sz="0" w:space="0" w:color="auto"/>
        <w:bottom w:val="none" w:sz="0" w:space="0" w:color="auto"/>
        <w:right w:val="none" w:sz="0" w:space="0" w:color="auto"/>
      </w:divBdr>
    </w:div>
    <w:div w:id="1928925279">
      <w:bodyDiv w:val="1"/>
      <w:marLeft w:val="0"/>
      <w:marRight w:val="0"/>
      <w:marTop w:val="0"/>
      <w:marBottom w:val="0"/>
      <w:divBdr>
        <w:top w:val="none" w:sz="0" w:space="0" w:color="auto"/>
        <w:left w:val="none" w:sz="0" w:space="0" w:color="auto"/>
        <w:bottom w:val="none" w:sz="0" w:space="0" w:color="auto"/>
        <w:right w:val="none" w:sz="0" w:space="0" w:color="auto"/>
      </w:divBdr>
    </w:div>
    <w:div w:id="1960405547">
      <w:bodyDiv w:val="1"/>
      <w:marLeft w:val="0"/>
      <w:marRight w:val="0"/>
      <w:marTop w:val="0"/>
      <w:marBottom w:val="0"/>
      <w:divBdr>
        <w:top w:val="none" w:sz="0" w:space="0" w:color="auto"/>
        <w:left w:val="none" w:sz="0" w:space="0" w:color="auto"/>
        <w:bottom w:val="none" w:sz="0" w:space="0" w:color="auto"/>
        <w:right w:val="none" w:sz="0" w:space="0" w:color="auto"/>
      </w:divBdr>
    </w:div>
    <w:div w:id="2035383174">
      <w:bodyDiv w:val="1"/>
      <w:marLeft w:val="0"/>
      <w:marRight w:val="0"/>
      <w:marTop w:val="0"/>
      <w:marBottom w:val="0"/>
      <w:divBdr>
        <w:top w:val="none" w:sz="0" w:space="0" w:color="auto"/>
        <w:left w:val="none" w:sz="0" w:space="0" w:color="auto"/>
        <w:bottom w:val="none" w:sz="0" w:space="0" w:color="auto"/>
        <w:right w:val="none" w:sz="0" w:space="0" w:color="auto"/>
      </w:divBdr>
    </w:div>
    <w:div w:id="21391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Ope18</b:Tag>
    <b:SourceType>InternetSite</b:SourceType>
    <b:Guid>{47436B41-6701-45FE-B610-A6C9A619E8EC}</b:Guid>
    <b:Title>OpenEI Datasets</b:Title>
    <b:Author>
      <b:Author>
        <b:Corporate>OpenEI</b:Corporate>
      </b:Author>
    </b:Author>
    <b:YearAccessed>2018</b:YearAccessed>
    <b:URL>https://openei.org/datasets/files/961/pub/EPLUS_TMY2_RESIDENTIAL_BASE/</b:URL>
    <b:RefOrder>4</b:RefOrder>
  </b:Source>
  <b:Source>
    <b:Tag>USE18</b:Tag>
    <b:SourceType>InternetSite</b:SourceType>
    <b:Guid>{076DF87A-0B28-4E2B-A358-5D25BA31F3B5}</b:Guid>
    <b:Title>U.S. Energy Information Administration - EIA - Independent Statistics and Analysis</b:Title>
    <b:Author>
      <b:Author>
        <b:Corporate>U.S. Energy Information Administration (EIA)</b:Corporate>
      </b:Author>
    </b:Author>
    <b:YearAccessed>2018</b:YearAccessed>
    <b:URL>https://www.eia.gov/state/analysis.php?sid=AZ</b:URL>
    <b:RefOrder>1</b:RefOrder>
  </b:Source>
  <b:Source>
    <b:Tag>Yan14</b:Tag>
    <b:SourceType>ConferenceProceedings</b:SourceType>
    <b:Guid>{F1DA4AC1-2B5B-4BB2-9EF5-BCEB6893DE71}</b:Guid>
    <b:Title>PowerScope: Early Event Detection and Identification in Electric Power Systems</b:Title>
    <b:Year>2014</b:Year>
    <b:Author>
      <b:Author>
        <b:NameList>
          <b:Person>
            <b:Last>Weng</b:Last>
            <b:First>Yang</b:First>
          </b:Person>
          <b:Person>
            <b:Last>Faloutos</b:Last>
            <b:First>Chistos</b:First>
          </b:Person>
          <b:Person>
            <b:Last>Ilic</b:Last>
            <b:First>Marija</b:First>
          </b:Person>
        </b:NameList>
      </b:Author>
    </b:Author>
    <b:Publisher>The European Conference on Machine Learning and Principles and Practice of Knowledge Discovery in Databases (ECML/PKDD)</b:Publisher>
    <b:City>Nancy, France</b:City>
    <b:ConferenceName>The European Conference on Machine Learning and Principles and Practice of Knowledge Discovery in Databases (ECML/PKDD)</b:ConferenceName>
    <b:RefOrder>3</b:RefOrder>
  </b:Source>
  <b:Source>
    <b:Tag>Sey18</b:Tag>
    <b:SourceType>JournalArticle</b:SourceType>
    <b:Guid>{193FA68C-AA92-4A22-84A2-A9A3F3563E56}</b:Guid>
    <b:Title>Efficient Control of Energy Storage for Increasing the PV Hosting Capacity of LV Grids</b:Title>
    <b:Year>May 2018</b:Year>
    <b:Author>
      <b:Author>
        <b:NameList>
          <b:Person>
            <b:Last>Hashemi</b:Last>
            <b:First>Seyedmostafa</b:First>
          </b:Person>
          <b:Person>
            <b:Last>Østergaard</b:Last>
            <b:First>Jacob</b:First>
          </b:Person>
        </b:NameList>
      </b:Author>
    </b:Author>
    <b:ConferenceName>IEEE Transactions on Smart Grid</b:ConferenceName>
    <b:JournalName>IEEE Transactions on Smart Grid</b:JournalName>
    <b:Pages>2295-2303</b:Pages>
    <b:Volume>9</b:Volume>
    <b:Issue>3</b:Issue>
    <b:RefOrder>2</b:RefOrder>
  </b:Source>
</b:Sources>
</file>

<file path=customXml/itemProps1.xml><?xml version="1.0" encoding="utf-8"?>
<ds:datastoreItem xmlns:ds="http://schemas.openxmlformats.org/officeDocument/2006/customXml" ds:itemID="{0D7409D7-BEA1-184D-A8E3-7D07883B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6409</TotalTime>
  <Pages>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Yang Weng</cp:lastModifiedBy>
  <cp:revision>88</cp:revision>
  <dcterms:created xsi:type="dcterms:W3CDTF">2018-09-07T19:23:00Z</dcterms:created>
  <dcterms:modified xsi:type="dcterms:W3CDTF">2018-10-05T08:28:00Z</dcterms:modified>
</cp:coreProperties>
</file>