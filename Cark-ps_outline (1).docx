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05D5E2C2" w:rsidR="00735C11" w:rsidRDefault="004859EC" w:rsidP="00735C11">
      <w:pPr>
        <w:ind w:firstLine="720"/>
      </w:pPr>
      <w:r>
        <w:t xml:space="preserve">By the time I was </w:t>
      </w:r>
      <w:del w:id="0" w:author="Shuman, Larry J" w:date="2018-08-31T11:28:00Z">
        <w:r w:rsidDel="00FD3A16">
          <w:delText>8</w:delText>
        </w:r>
      </w:del>
      <w:ins w:id="1" w:author="Shuman, Larry J" w:date="2018-08-31T11:28:00Z">
        <w:r w:rsidR="00FD3A16">
          <w:t>eight</w:t>
        </w:r>
      </w:ins>
      <w:r>
        <w:t>, I had live</w:t>
      </w:r>
      <w:ins w:id="2" w:author="Shuman, Larry J" w:date="2018-08-31T11:27:00Z">
        <w:r w:rsidR="00FD3A16">
          <w:t>d</w:t>
        </w:r>
      </w:ins>
      <w:r>
        <w:t xml:space="preserve"> in </w:t>
      </w:r>
      <w:del w:id="3" w:author="Shuman, Larry J" w:date="2018-08-31T11:28:00Z">
        <w:r w:rsidDel="00FD3A16">
          <w:delText xml:space="preserve">4 </w:delText>
        </w:r>
      </w:del>
      <w:ins w:id="4" w:author="Shuman, Larry J" w:date="2018-08-31T11:28:00Z">
        <w:r w:rsidR="00FD3A16">
          <w:t>four</w:t>
        </w:r>
        <w:r w:rsidR="00FD3A16">
          <w:t xml:space="preserve"> </w:t>
        </w:r>
      </w:ins>
      <w:r>
        <w:t>different countries</w:t>
      </w:r>
      <w:r w:rsidR="00735C11">
        <w:t xml:space="preserve"> (Uruguay, United States, Mexico, and Spain)</w:t>
      </w:r>
      <w:r>
        <w:t xml:space="preserve"> and was completely fluent in </w:t>
      </w:r>
      <w:ins w:id="5" w:author="Shuman, Larry J" w:date="2018-08-31T11:28:00Z">
        <w:r w:rsidR="00FD3A16">
          <w:t xml:space="preserve">both </w:t>
        </w:r>
      </w:ins>
      <w:r>
        <w:t>Spanish and English.</w:t>
      </w:r>
      <w:r w:rsidR="00094659">
        <w:t xml:space="preserve"> </w:t>
      </w:r>
      <w:del w:id="6" w:author="Shuman, Larry J" w:date="2018-08-31T11:28:00Z">
        <w:r w:rsidR="00751E7F" w:rsidDel="00FD3A16">
          <w:delText>A</w:delText>
        </w:r>
        <w:r w:rsidR="00E8126C" w:rsidDel="00FD3A16">
          <w:delText>lready a</w:delText>
        </w:r>
        <w:r w:rsidR="00751E7F" w:rsidDel="00FD3A16">
          <w:delText>t this young age</w:delText>
        </w:r>
      </w:del>
      <w:r w:rsidR="00751E7F">
        <w:t xml:space="preserve"> I had seen how big the world was, and lived </w:t>
      </w:r>
      <w:r w:rsidR="00E8126C">
        <w:t>in a</w:t>
      </w:r>
      <w:r w:rsidR="00751E7F">
        <w:t xml:space="preserve"> variety of cultures and lifestyles that m</w:t>
      </w:r>
      <w:r w:rsidR="00735C11">
        <w:t>ost</w:t>
      </w:r>
      <w:r w:rsidR="00751E7F">
        <w:t xml:space="preserve"> people don’t get to experience in a lifetime. </w:t>
      </w:r>
      <w:r w:rsidR="00735C11">
        <w:t xml:space="preserve">I understood the world was bigger than my small bubble, and that not everyone </w:t>
      </w:r>
      <w:r w:rsidR="00E8126C">
        <w:t>came from the same walk of life</w:t>
      </w:r>
      <w:r w:rsidR="00735C11">
        <w:t xml:space="preserve"> with the same opportunities. </w:t>
      </w:r>
    </w:p>
    <w:p w14:paraId="3C290734" w14:textId="57617634"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del w:id="7" w:author="Shuman, Larry J" w:date="2018-08-31T11:29:00Z">
        <w:r w:rsidR="00735C11" w:rsidDel="00FD3A16">
          <w:delText>6</w:delText>
        </w:r>
        <w:r w:rsidR="00735C11" w:rsidRPr="00735C11" w:rsidDel="00FD3A16">
          <w:rPr>
            <w:vertAlign w:val="superscript"/>
          </w:rPr>
          <w:delText>th</w:delText>
        </w:r>
        <w:r w:rsidR="00735C11" w:rsidDel="00FD3A16">
          <w:delText xml:space="preserve"> </w:delText>
        </w:r>
      </w:del>
      <w:ins w:id="8" w:author="Shuman, Larry J" w:date="2018-08-31T11:29:00Z">
        <w:r w:rsidR="00FD3A16">
          <w:t>sixth</w:t>
        </w:r>
        <w:r w:rsidR="00FD3A16">
          <w:t xml:space="preserve"> </w:t>
        </w:r>
      </w:ins>
      <w:r w:rsidR="00735C11">
        <w:t>grade I tried to join the Math club, because I wanted to do more math problems</w:t>
      </w:r>
      <w:r w:rsidR="00E8126C">
        <w:t xml:space="preserve"> after school</w:t>
      </w:r>
      <w:r w:rsidR="00735C11">
        <w:t>. Unfortunately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0D06246B" w14:textId="2039CA29" w:rsidR="00AA374E" w:rsidRDefault="00E8126C" w:rsidP="00735C11">
      <w:pPr>
        <w:ind w:firstLine="720"/>
      </w:pPr>
      <w:r>
        <w:t xml:space="preserve">Entering </w:t>
      </w:r>
      <w:r w:rsidR="002C271F">
        <w:t>h</w:t>
      </w:r>
      <w:r>
        <w:t xml:space="preserve">igh </w:t>
      </w:r>
      <w:r w:rsidR="002C271F">
        <w:t>s</w:t>
      </w:r>
      <w:r>
        <w:t xml:space="preserve">chool, </w:t>
      </w:r>
      <w:r w:rsidR="00AA374E">
        <w:t xml:space="preserve">I </w:t>
      </w:r>
      <w:del w:id="9" w:author="Shuman, Larry J" w:date="2018-08-31T11:30:00Z">
        <w:r w:rsidR="00751E7F" w:rsidDel="00FD3A16">
          <w:delText xml:space="preserve">committed </w:delText>
        </w:r>
      </w:del>
      <w:ins w:id="10" w:author="Shuman, Larry J" w:date="2018-08-31T11:30:00Z">
        <w:r w:rsidR="00FD3A16">
          <w:t>selected</w:t>
        </w:r>
        <w:r w:rsidR="00FD3A16">
          <w:t xml:space="preserve"> </w:t>
        </w:r>
      </w:ins>
      <w:del w:id="11" w:author="Shuman, Larry J" w:date="2018-08-31T11:30:00Z">
        <w:r w:rsidR="00751E7F" w:rsidDel="00FD3A16">
          <w:delText xml:space="preserve">to </w:delText>
        </w:r>
      </w:del>
      <w:r w:rsidR="00AA374E">
        <w:t xml:space="preserve">the pre-engineering </w:t>
      </w:r>
      <w:r w:rsidR="002C271F">
        <w:t xml:space="preserve">program </w:t>
      </w:r>
      <w:r>
        <w:t>to learn</w:t>
      </w:r>
      <w:r w:rsidR="00AA374E">
        <w:t xml:space="preserve"> about different engineering disciplines</w:t>
      </w:r>
      <w:r w:rsidR="002C271F">
        <w:t xml:space="preserve">. In groups of </w:t>
      </w:r>
      <w:del w:id="12" w:author="Shuman, Larry J" w:date="2018-08-31T11:30:00Z">
        <w:r w:rsidR="002C271F" w:rsidDel="00FD3A16">
          <w:delText xml:space="preserve">3 </w:delText>
        </w:r>
      </w:del>
      <w:ins w:id="13" w:author="Shuman, Larry J" w:date="2018-08-31T11:30:00Z">
        <w:r w:rsidR="00FD3A16">
          <w:t>three</w:t>
        </w:r>
        <w:r w:rsidR="00FD3A16">
          <w:t xml:space="preserve"> </w:t>
        </w:r>
      </w:ins>
      <w:r w:rsidR="002C271F">
        <w:t xml:space="preserve">or </w:t>
      </w:r>
      <w:del w:id="14" w:author="Shuman, Larry J" w:date="2018-08-31T11:30:00Z">
        <w:r w:rsidR="002C271F" w:rsidDel="00FD3A16">
          <w:delText xml:space="preserve">4 </w:delText>
        </w:r>
      </w:del>
      <w:ins w:id="15" w:author="Shuman, Larry J" w:date="2018-08-31T11:30:00Z">
        <w:r w:rsidR="00FD3A16">
          <w:t>four</w:t>
        </w:r>
        <w:r w:rsidR="00FD3A16">
          <w:t xml:space="preserve"> </w:t>
        </w:r>
      </w:ins>
      <w:r w:rsidR="002C271F">
        <w:t xml:space="preserve">we completed a wide variety of projects. </w:t>
      </w:r>
      <w:r w:rsidR="00AA374E">
        <w:t>My favorite project w</w:t>
      </w:r>
      <w:r w:rsidR="00735C11">
        <w:t>as</w:t>
      </w:r>
      <w:r w:rsidR="00AA374E">
        <w:t xml:space="preserve"> building toy bridges out of balsa wood</w:t>
      </w:r>
      <w:r w:rsidR="00751E7F">
        <w:t xml:space="preserve"> to</w:t>
      </w:r>
      <w:r w:rsidR="00AA374E">
        <w:t xml:space="preserve"> test</w:t>
      </w:r>
      <w:r w:rsidR="00751E7F">
        <w:t xml:space="preserve"> </w:t>
      </w:r>
      <w:r w:rsidR="00AA374E">
        <w:t xml:space="preserve">how much weight </w:t>
      </w:r>
      <w:r w:rsidR="00751E7F">
        <w:t>different designs c</w:t>
      </w:r>
      <w:r w:rsidR="00AA374E">
        <w:t xml:space="preserve">ould carry. </w:t>
      </w:r>
      <w:r>
        <w:t>We also</w:t>
      </w:r>
      <w:r w:rsidR="00735C11">
        <w:t xml:space="preserve"> learned </w:t>
      </w:r>
      <w:r w:rsidR="002A43F0">
        <w:t>simple circuitry in a r</w:t>
      </w:r>
      <w:r w:rsidR="00AA374E">
        <w:t xml:space="preserve">obotics class, </w:t>
      </w:r>
      <w:r>
        <w:t>learned how to draw in CAD, and designed a 3D printed toy telephone</w:t>
      </w:r>
      <w:r w:rsidR="00AA374E">
        <w:t>.</w:t>
      </w:r>
    </w:p>
    <w:p w14:paraId="3FAFDE22" w14:textId="4CB49C8D" w:rsidR="00AA374E" w:rsidRDefault="002C271F" w:rsidP="00E8126C">
      <w:pPr>
        <w:ind w:firstLine="720"/>
      </w:pPr>
      <w:r>
        <w:t xml:space="preserve">I enrolled at </w:t>
      </w:r>
      <w:ins w:id="16" w:author="Shuman, Larry J" w:date="2018-08-31T11:31:00Z">
        <w:r w:rsidR="00FD3A16">
          <w:t xml:space="preserve">the University of Pittsburgh </w:t>
        </w:r>
      </w:ins>
      <w:del w:id="17" w:author="Shuman, Larry J" w:date="2018-08-31T11:31:00Z">
        <w:r w:rsidDel="00FD3A16">
          <w:delText xml:space="preserve">Pitt </w:delText>
        </w:r>
      </w:del>
      <w:r>
        <w:t xml:space="preserve">because I wanted to be close to my family and </w:t>
      </w:r>
      <w:del w:id="18" w:author="Shuman, Larry J" w:date="2018-08-31T11:31:00Z">
        <w:r w:rsidDel="00FD3A16">
          <w:delText>they had a good e</w:delText>
        </w:r>
        <w:r w:rsidR="00E8126C" w:rsidDel="00FD3A16">
          <w:delText>ngineer</w:delText>
        </w:r>
        <w:r w:rsidDel="00FD3A16">
          <w:delText>ing school</w:delText>
        </w:r>
      </w:del>
      <w:ins w:id="19" w:author="Shuman, Larry J" w:date="2018-08-31T11:31:00Z">
        <w:r w:rsidR="00FD3A16">
          <w:t>the Swanson School of Engineering had a good reputation</w:t>
        </w:r>
      </w:ins>
      <w:r w:rsidR="00AA374E">
        <w:t>. I was drawn to</w:t>
      </w:r>
      <w:ins w:id="20" w:author="Shuman, Larry J" w:date="2018-08-31T11:32:00Z">
        <w:r w:rsidR="00FD3A16">
          <w:t xml:space="preserve"> </w:t>
        </w:r>
      </w:ins>
      <w:del w:id="21" w:author="Shuman, Larry J" w:date="2018-08-31T11:32:00Z">
        <w:r w:rsidR="00AA374E" w:rsidDel="00FD3A16">
          <w:delText xml:space="preserve"> the </w:delText>
        </w:r>
      </w:del>
      <w:r w:rsidR="00AA374E">
        <w:t>physics, but also t</w:t>
      </w:r>
      <w:r w:rsidR="003C465C">
        <w:t>o the unlimited applications</w:t>
      </w:r>
      <w:r w:rsidR="00AA374E">
        <w:t xml:space="preserve"> of electronics,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possibilities</w:t>
      </w:r>
      <w:r w:rsidR="008737A5">
        <w:t xml:space="preserve"> of coding.</w:t>
      </w:r>
    </w:p>
    <w:p w14:paraId="58E9A035" w14:textId="3D160F7B" w:rsidR="008737A5" w:rsidRDefault="002A43F0" w:rsidP="00735C11">
      <w:pPr>
        <w:ind w:firstLine="720"/>
      </w:pPr>
      <w:r>
        <w:t>After my second year of college I pursued</w:t>
      </w:r>
      <w:r w:rsidR="008737A5">
        <w:t xml:space="preserve"> a summer internship at a </w:t>
      </w:r>
      <w:proofErr w:type="spellStart"/>
      <w:r>
        <w:t>P</w:t>
      </w:r>
      <w:r w:rsidR="008737A5">
        <w:t>ennatronics</w:t>
      </w:r>
      <w:proofErr w:type="spellEnd"/>
      <w:r w:rsidR="008737A5">
        <w:t xml:space="preserve">, a </w:t>
      </w:r>
      <w:r>
        <w:t xml:space="preserve">high quality </w:t>
      </w:r>
      <w:r w:rsidR="008737A5">
        <w:t>circuit board manufacturing company. It opened my eyes to how circuits were produced, b</w:t>
      </w:r>
      <w:commentRangeStart w:id="22"/>
      <w:r w:rsidR="008737A5">
        <w:t xml:space="preserve">ut the bottom line was </w:t>
      </w:r>
      <w:r w:rsidR="00735C11">
        <w:t xml:space="preserve">making money </w:t>
      </w:r>
      <w:r>
        <w:t>and I felt like the technicians at the company were compensated unfairly</w:t>
      </w:r>
      <w:commentRangeEnd w:id="22"/>
      <w:r w:rsidR="00FD3A16">
        <w:rPr>
          <w:rStyle w:val="CommentReference"/>
        </w:rPr>
        <w:commentReference w:id="22"/>
      </w:r>
      <w:ins w:id="23" w:author="Shuman, Larry J" w:date="2018-08-31T11:32:00Z">
        <w:r w:rsidR="00FD3A16">
          <w:t xml:space="preserve"> [what is point of this?]</w:t>
        </w:r>
      </w:ins>
      <w:r>
        <w:t>.</w:t>
      </w:r>
      <w:r w:rsidR="00735C11">
        <w:t xml:space="preserve"> </w:t>
      </w:r>
      <w:r w:rsidR="008737A5">
        <w:t>In order to get more work experi</w:t>
      </w:r>
      <w:r>
        <w:t xml:space="preserve">ence I decided to </w:t>
      </w:r>
      <w:del w:id="24" w:author="Shuman, Larry J" w:date="2018-08-31T11:34:00Z">
        <w:r w:rsidDel="00FD3A16">
          <w:delText>attend a Cooperative internship through the University of Pittsburgh</w:delText>
        </w:r>
      </w:del>
      <w:ins w:id="25" w:author="Shuman, Larry J" w:date="2018-08-31T11:34:00Z">
        <w:r w:rsidR="00FD3A16">
          <w:t xml:space="preserve">choose the Cooperative Engineering Program, and obtained </w:t>
        </w:r>
      </w:ins>
      <w:del w:id="26" w:author="Shuman, Larry J" w:date="2018-08-31T11:35:00Z">
        <w:r w:rsidR="00713C48" w:rsidDel="00FD3A16">
          <w:delText>.</w:delText>
        </w:r>
        <w:r w:rsidR="008737A5" w:rsidDel="00FD3A16">
          <w:delText xml:space="preserve"> I </w:delText>
        </w:r>
        <w:r w:rsidR="00713C48" w:rsidDel="00FD3A16">
          <w:delText xml:space="preserve">decided upon </w:delText>
        </w:r>
      </w:del>
      <w:r w:rsidR="00713C48">
        <w:t>a position at</w:t>
      </w:r>
      <w:r w:rsidR="008737A5">
        <w:t xml:space="preserve"> Bridge Fusion Systems</w:t>
      </w:r>
      <w:r w:rsidR="00777DEC">
        <w:t xml:space="preserve"> (BFS)</w:t>
      </w:r>
      <w:r w:rsidR="008737A5">
        <w:t>, a tiny electrical engineering consulting company</w:t>
      </w:r>
      <w:r w:rsidR="00DE60C2">
        <w:t xml:space="preserve"> that was able to complete projects</w:t>
      </w:r>
      <w:r w:rsidR="00713C48">
        <w:t xml:space="preserve"> at low cost and</w:t>
      </w:r>
      <w:r w:rsidR="00DE60C2">
        <w:t xml:space="preserve"> outside the scope of companies that hired them</w:t>
      </w:r>
      <w:r w:rsidR="008737A5">
        <w:t xml:space="preserve">. </w:t>
      </w:r>
      <w:r w:rsidR="00E8126C">
        <w:t xml:space="preserve">Since I was the third employee at the company, I </w:t>
      </w:r>
      <w:r w:rsidR="00777DEC">
        <w:t xml:space="preserve">had to pull my weight and </w:t>
      </w:r>
      <w:r w:rsidR="00E8126C">
        <w:t xml:space="preserve">worked on meaningful </w:t>
      </w:r>
      <w:commentRangeStart w:id="27"/>
      <w:r w:rsidR="00E8126C">
        <w:t>project</w:t>
      </w:r>
      <w:r w:rsidR="00574342">
        <w:t>s</w:t>
      </w:r>
      <w:commentRangeEnd w:id="27"/>
      <w:r w:rsidR="00FD3A16">
        <w:rPr>
          <w:rStyle w:val="CommentReference"/>
        </w:rPr>
        <w:commentReference w:id="27"/>
      </w:r>
      <w:r w:rsidR="00574342">
        <w:t xml:space="preserve">. I built test fixtures, designed circuit boards, programmed microcontrollers and </w:t>
      </w:r>
      <w:r w:rsidR="00DE60C2">
        <w:t>learned multiple coding languages</w:t>
      </w:r>
      <w:r>
        <w:t>. Learning how to start, develop, debug, and complete multiple professional projects was an</w:t>
      </w:r>
      <w:r w:rsidR="00DE60C2">
        <w:t xml:space="preserve"> invaluable experience</w:t>
      </w:r>
      <w:del w:id="28" w:author="Shuman, Larry J" w:date="2018-08-31T11:36:00Z">
        <w:r w:rsidR="00574342" w:rsidDel="00FD3A16">
          <w:delText xml:space="preserve"> that I will never forget</w:delText>
        </w:r>
      </w:del>
      <w:r w:rsidR="00DE60C2">
        <w:t xml:space="preserve">. </w:t>
      </w:r>
      <w:r w:rsidR="00574342">
        <w:t>Still,</w:t>
      </w:r>
      <w:r w:rsidR="00DE60C2">
        <w:t xml:space="preserve"> the end product was just supporting larger companies, and though the work was fun, </w:t>
      </w:r>
      <w:r w:rsidR="00574342">
        <w:t>there was not much</w:t>
      </w:r>
      <w:r w:rsidR="00DE60C2">
        <w:t xml:space="preserve"> focus on giving </w:t>
      </w:r>
      <w:commentRangeStart w:id="29"/>
      <w:r w:rsidR="00DE60C2">
        <w:t>back</w:t>
      </w:r>
      <w:commentRangeEnd w:id="29"/>
      <w:r w:rsidR="00FD3A16">
        <w:rPr>
          <w:rStyle w:val="CommentReference"/>
        </w:rPr>
        <w:commentReference w:id="29"/>
      </w:r>
      <w:ins w:id="30" w:author="Shuman, Larry J" w:date="2018-08-31T11:36:00Z">
        <w:r w:rsidR="00FD3A16">
          <w:t xml:space="preserve"> ???</w:t>
        </w:r>
      </w:ins>
      <w:r w:rsidR="00DE60C2">
        <w:t xml:space="preserve">.  </w:t>
      </w:r>
      <w:r w:rsidR="008737A5">
        <w:t xml:space="preserve"> </w:t>
      </w:r>
    </w:p>
    <w:p w14:paraId="15B3F3A3" w14:textId="38CCD4C0" w:rsidR="00AC6503" w:rsidRDefault="00DE60C2" w:rsidP="00735C11">
      <w:pPr>
        <w:ind w:firstLine="720"/>
      </w:pPr>
      <w:r>
        <w:t>I decided I wanted to</w:t>
      </w:r>
      <w:r w:rsidR="008737A5">
        <w:t xml:space="preserve"> </w:t>
      </w:r>
      <w:r w:rsidR="002A43F0">
        <w:t xml:space="preserve">try my hand at </w:t>
      </w:r>
      <w:r w:rsidR="008737A5">
        <w:t xml:space="preserve">undergraduate research. </w:t>
      </w:r>
      <w:del w:id="31" w:author="Shuman, Larry J" w:date="2018-08-31T11:36:00Z">
        <w:r w:rsidR="008737A5" w:rsidDel="00FD3A16">
          <w:delText xml:space="preserve">So </w:delText>
        </w:r>
      </w:del>
      <w:r w:rsidR="008737A5">
        <w:t>I reached out to</w:t>
      </w:r>
      <w:r w:rsidR="00574342">
        <w:t xml:space="preserve"> Dr.</w:t>
      </w:r>
      <w:r w:rsidR="008737A5">
        <w:t xml:space="preserve"> Thomas McDermott, </w:t>
      </w:r>
      <w:r>
        <w:t>and was sponsored by the SSOE undergraduate research internship program</w:t>
      </w:r>
      <w:r w:rsidR="002A43F0">
        <w:t xml:space="preserve"> for the summer of 2015</w:t>
      </w:r>
      <w:r>
        <w:t xml:space="preserve">. This was my introduction to the field of Electric Power. That summer, I started what would become a </w:t>
      </w:r>
      <w:del w:id="32" w:author="Shuman, Larry J" w:date="2018-08-31T11:37:00Z">
        <w:r w:rsidDel="00FD3A16">
          <w:delText xml:space="preserve">3 </w:delText>
        </w:r>
      </w:del>
      <w:ins w:id="33" w:author="Shuman, Larry J" w:date="2018-08-31T11:37:00Z">
        <w:r w:rsidR="00FD3A16">
          <w:t>three</w:t>
        </w:r>
        <w:r w:rsidR="00FD3A16">
          <w:t xml:space="preserve"> </w:t>
        </w:r>
      </w:ins>
      <w:r>
        <w:t>summer project. The goal was to de</w:t>
      </w:r>
      <w:r w:rsidR="00AC6503">
        <w:t xml:space="preserve">velop a </w:t>
      </w:r>
      <w:r w:rsidR="00777DEC">
        <w:t>process</w:t>
      </w:r>
      <w:r w:rsidR="00AC6503">
        <w:t xml:space="preserve"> to convert </w:t>
      </w:r>
      <w:r w:rsidR="002A43F0">
        <w:t>Duquesne Light</w:t>
      </w:r>
      <w:r w:rsidR="000F5FD9">
        <w:t xml:space="preserve"> Company’s (DLC), the local electric utility in Pittsburgh,</w:t>
      </w:r>
      <w:r w:rsidR="002A43F0">
        <w:t xml:space="preserve"> </w:t>
      </w:r>
      <w:r w:rsidR="00AC6503">
        <w:t>distribution circuit maps into models. That summer I spent learning the capabilities of AutoCAD and OpenDSS</w:t>
      </w:r>
      <w:r w:rsidR="00574342">
        <w:t>, an open source electric power distribution system simulator,</w:t>
      </w:r>
      <w:r w:rsidR="00AC6503">
        <w:t xml:space="preserve"> and I was able </w:t>
      </w:r>
      <w:r w:rsidR="004E1623">
        <w:t xml:space="preserve">to </w:t>
      </w:r>
      <w:r w:rsidR="000F5FD9">
        <w:t xml:space="preserve">design </w:t>
      </w:r>
      <w:r w:rsidR="004E1623">
        <w:t>process</w:t>
      </w:r>
      <w:r w:rsidR="000F5FD9">
        <w:t xml:space="preserve"> to </w:t>
      </w:r>
      <w:r w:rsidR="00AC6503">
        <w:t>build a single connected</w:t>
      </w:r>
      <w:r w:rsidR="00777DEC">
        <w:t xml:space="preserve"> </w:t>
      </w:r>
      <w:r w:rsidR="00AC6503">
        <w:t xml:space="preserve">model. </w:t>
      </w:r>
      <w:r w:rsidR="002A43F0">
        <w:t xml:space="preserve">Though I had made </w:t>
      </w:r>
      <w:r w:rsidR="00574342">
        <w:t>a lot of</w:t>
      </w:r>
      <w:r w:rsidR="002A43F0">
        <w:t xml:space="preserve"> progress, </w:t>
      </w:r>
      <w:r w:rsidR="00506062">
        <w:t>t</w:t>
      </w:r>
      <w:r w:rsidR="00AC6503">
        <w:t xml:space="preserve">he project was </w:t>
      </w:r>
      <w:r w:rsidR="000F5FD9">
        <w:t>incomplete and there would not be anyone to finish what I had started. So the following summer Dr. McDermott sponsored me as an undergraduate research assistant to improve my method, and by the end of the summer I</w:t>
      </w:r>
      <w:r w:rsidR="00AC6503">
        <w:t xml:space="preserve"> was able to construct </w:t>
      </w:r>
      <w:del w:id="34" w:author="Shuman, Larry J" w:date="2018-08-31T11:37:00Z">
        <w:r w:rsidR="00AC6503" w:rsidDel="00FD3A16">
          <w:delText xml:space="preserve">7 </w:delText>
        </w:r>
      </w:del>
      <w:ins w:id="35" w:author="Shuman, Larry J" w:date="2018-08-31T11:37:00Z">
        <w:r w:rsidR="00FD3A16">
          <w:t>seven</w:t>
        </w:r>
        <w:r w:rsidR="00FD3A16">
          <w:t xml:space="preserve"> </w:t>
        </w:r>
      </w:ins>
      <w:commentRangeStart w:id="36"/>
      <w:r w:rsidR="00AC6503">
        <w:t>models</w:t>
      </w:r>
      <w:commentRangeEnd w:id="36"/>
      <w:r w:rsidR="00FD3A16">
        <w:rPr>
          <w:rStyle w:val="CommentReference"/>
        </w:rPr>
        <w:commentReference w:id="36"/>
      </w:r>
      <w:r w:rsidR="00AC6503">
        <w:t xml:space="preserve">. </w:t>
      </w:r>
    </w:p>
    <w:p w14:paraId="33967AA6" w14:textId="7BB8BF4F" w:rsidR="008737A5" w:rsidRDefault="000F5FD9" w:rsidP="000F5FD9">
      <w:pPr>
        <w:ind w:firstLine="720"/>
      </w:pPr>
      <w:r>
        <w:lastRenderedPageBreak/>
        <w:t xml:space="preserve">Around this time I </w:t>
      </w:r>
      <w:commentRangeStart w:id="37"/>
      <w:r w:rsidR="00AC6503">
        <w:t>decided</w:t>
      </w:r>
      <w:commentRangeEnd w:id="37"/>
      <w:r w:rsidR="00FD3A16">
        <w:rPr>
          <w:rStyle w:val="CommentReference"/>
        </w:rPr>
        <w:commentReference w:id="37"/>
      </w:r>
      <w:r w:rsidR="00AC6503">
        <w:t xml:space="preserve"> I wanted to move to </w:t>
      </w:r>
      <w:r>
        <w:t xml:space="preserve">Phoenix, </w:t>
      </w:r>
      <w:r w:rsidR="00AC6503">
        <w:t xml:space="preserve">Arizona to live closer to my grandmother because she </w:t>
      </w:r>
      <w:r w:rsidR="003C465C">
        <w:t xml:space="preserve">had been diagnosed with Alzheimer’s and </w:t>
      </w:r>
      <w:r w:rsidR="00AC6503">
        <w:t>was aging qui</w:t>
      </w:r>
      <w:r>
        <w:t>ckly</w:t>
      </w:r>
      <w:r w:rsidR="003C465C">
        <w:t>.</w:t>
      </w:r>
      <w:r w:rsidR="00AC6503">
        <w:t xml:space="preserve"> </w:t>
      </w:r>
      <w:r w:rsidR="003C465C">
        <w:t>M</w:t>
      </w:r>
      <w:r w:rsidR="00AC6503">
        <w:t>y Aunt, who was her primary caregiver, was also running a business and raising her teenage son</w:t>
      </w:r>
      <w:r w:rsidR="003C465C">
        <w:t xml:space="preserve"> and I knew I was the only one in the family that would be able to offer </w:t>
      </w:r>
      <w:r w:rsidR="0070250C">
        <w:t>any</w:t>
      </w:r>
      <w:r w:rsidR="003C465C">
        <w:t xml:space="preserve"> support</w:t>
      </w:r>
      <w:r w:rsidR="00AC6503">
        <w:t xml:space="preserve">. </w:t>
      </w:r>
      <w:r w:rsidR="002700C5">
        <w:t xml:space="preserve">I had been </w:t>
      </w:r>
      <w:r>
        <w:t>in Pittsburgh over half my life and</w:t>
      </w:r>
      <w:r w:rsidR="002700C5">
        <w:t xml:space="preserve"> </w:t>
      </w:r>
      <w:r w:rsidR="00094659">
        <w:t>I knew that</w:t>
      </w:r>
      <w:r w:rsidR="002700C5">
        <w:t xml:space="preserve"> I </w:t>
      </w:r>
      <w:r w:rsidR="00094659">
        <w:t>had</w:t>
      </w:r>
      <w:r w:rsidR="002700C5">
        <w:t xml:space="preserve"> to venture </w:t>
      </w:r>
      <w:r>
        <w:t>away because I feared getting stuck in my comfort zone.</w:t>
      </w:r>
      <w:r w:rsidR="002700C5">
        <w:t xml:space="preserve"> </w:t>
      </w:r>
      <w:r w:rsidR="00F00B12">
        <w:t xml:space="preserve">At the time, </w:t>
      </w:r>
      <w:r>
        <w:t xml:space="preserve">I was still unsure of where I wanted to take my career but </w:t>
      </w:r>
      <w:r w:rsidR="00094659">
        <w:t xml:space="preserve">on top of helping my </w:t>
      </w:r>
      <w:commentRangeStart w:id="38"/>
      <w:r w:rsidR="00094659">
        <w:t>grandmother</w:t>
      </w:r>
      <w:commentRangeEnd w:id="38"/>
      <w:r w:rsidR="00FD3A16">
        <w:rPr>
          <w:rStyle w:val="CommentReference"/>
        </w:rPr>
        <w:commentReference w:id="38"/>
      </w:r>
      <w:r w:rsidR="003C465C">
        <w:t>,</w:t>
      </w:r>
      <w:r w:rsidR="00094659">
        <w:t xml:space="preserve"> </w:t>
      </w:r>
      <w:r>
        <w:t>Phoenix</w:t>
      </w:r>
      <w:r w:rsidR="002700C5">
        <w:t xml:space="preserve"> had a lot to offer in terms </w:t>
      </w:r>
      <w:r w:rsidR="00F00B12">
        <w:t>of job</w:t>
      </w:r>
      <w:r w:rsidR="002700C5">
        <w:t xml:space="preserve"> and schooling opportunities. </w:t>
      </w:r>
    </w:p>
    <w:p w14:paraId="2EEC0241" w14:textId="01B98735" w:rsidR="002700C5" w:rsidRDefault="000F5FD9" w:rsidP="000F5FD9">
      <w:pPr>
        <w:ind w:firstLine="720"/>
      </w:pPr>
      <w:commentRangeStart w:id="39"/>
      <w:r>
        <w:t>Entering my last year of undergrad at Pitt t</w:t>
      </w:r>
      <w:r w:rsidR="002700C5">
        <w:t xml:space="preserve">he </w:t>
      </w:r>
      <w:r>
        <w:t xml:space="preserve">research </w:t>
      </w:r>
      <w:r w:rsidR="002700C5">
        <w:t xml:space="preserve">project was still incomplete so I decided </w:t>
      </w:r>
      <w:r>
        <w:t xml:space="preserve">I would pursue an </w:t>
      </w:r>
      <w:r w:rsidR="002700C5">
        <w:t>internship at DLC</w:t>
      </w:r>
      <w:r>
        <w:t xml:space="preserve"> the </w:t>
      </w:r>
      <w:r w:rsidR="00F00B12">
        <w:t xml:space="preserve">summer after I graduated. My goal was to finish the project at DLC and then move to Phoenix to begin my adult life. </w:t>
      </w:r>
      <w:r w:rsidR="00713C48">
        <w:t>My</w:t>
      </w:r>
      <w:r w:rsidR="002700C5">
        <w:t xml:space="preserve"> project </w:t>
      </w:r>
      <w:r w:rsidR="00F00B12">
        <w:t xml:space="preserve">originated </w:t>
      </w:r>
      <w:r w:rsidR="002700C5">
        <w:t xml:space="preserve">because </w:t>
      </w:r>
      <w:r w:rsidR="00F00B12">
        <w:t xml:space="preserve">distribution circuit </w:t>
      </w:r>
      <w:r w:rsidR="002700C5">
        <w:t xml:space="preserve">models were the only way to </w:t>
      </w:r>
      <w:r w:rsidR="00F00B12">
        <w:t xml:space="preserve">adequately </w:t>
      </w:r>
      <w:r w:rsidR="003C465C">
        <w:t>ass</w:t>
      </w:r>
      <w:r w:rsidR="00532130">
        <w:t>ess the impacts of photovoltaic generation</w:t>
      </w:r>
      <w:r w:rsidR="003C465C">
        <w:t xml:space="preserve"> (PV)</w:t>
      </w:r>
      <w:r w:rsidR="002700C5">
        <w:t xml:space="preserve"> on a system, so</w:t>
      </w:r>
      <w:r w:rsidR="003C465C">
        <w:t xml:space="preserve"> </w:t>
      </w:r>
      <w:r w:rsidR="002700C5">
        <w:t>I developed and conducted studies</w:t>
      </w:r>
      <w:r w:rsidR="00713C48">
        <w:t xml:space="preserve"> on the circuit models I had built</w:t>
      </w:r>
      <w:r w:rsidR="002700C5">
        <w:t xml:space="preserve"> to assess the </w:t>
      </w:r>
      <w:r w:rsidR="00713C48">
        <w:t xml:space="preserve">state of </w:t>
      </w:r>
      <w:r w:rsidR="003C465C">
        <w:t xml:space="preserve">DLC’s </w:t>
      </w:r>
      <w:r w:rsidR="002700C5">
        <w:t>two circuit</w:t>
      </w:r>
      <w:r w:rsidR="00F00B12">
        <w:t xml:space="preserve">s </w:t>
      </w:r>
      <w:r w:rsidR="003C465C">
        <w:t>that had</w:t>
      </w:r>
      <w:r w:rsidR="00F00B12">
        <w:t xml:space="preserve"> the most PV penetration. </w:t>
      </w:r>
      <w:r w:rsidR="004E1623">
        <w:t xml:space="preserve">I also have improved the process that I am able to generate a model in a few hours, compared to an entire summer. Since </w:t>
      </w:r>
      <w:r w:rsidR="002700C5">
        <w:t xml:space="preserve">the method of building </w:t>
      </w:r>
      <w:r w:rsidR="004E1623">
        <w:t xml:space="preserve">circuit </w:t>
      </w:r>
      <w:r w:rsidR="002700C5">
        <w:t>models was unique and did not require any G</w:t>
      </w:r>
      <w:r w:rsidR="003C465C">
        <w:t xml:space="preserve">eographic </w:t>
      </w:r>
      <w:r w:rsidR="002700C5">
        <w:t>I</w:t>
      </w:r>
      <w:r w:rsidR="003C465C">
        <w:t xml:space="preserve">nformation </w:t>
      </w:r>
      <w:r w:rsidR="002700C5">
        <w:t>S</w:t>
      </w:r>
      <w:r w:rsidR="003C465C">
        <w:t>ystem</w:t>
      </w:r>
      <w:r w:rsidR="002700C5">
        <w:t xml:space="preserve"> data, we decided to publish a conference paper </w:t>
      </w:r>
      <w:r w:rsidR="004E1623">
        <w:t xml:space="preserve">at the 2018 IEEE Power and Energy Society general meeting </w:t>
      </w:r>
      <w:r w:rsidR="002700C5">
        <w:t xml:space="preserve">on the </w:t>
      </w:r>
      <w:r w:rsidR="003C465C">
        <w:t>project</w:t>
      </w:r>
      <w:r w:rsidR="002700C5">
        <w:t xml:space="preserve">, where I was the primary </w:t>
      </w:r>
      <w:commentRangeStart w:id="40"/>
      <w:r w:rsidR="002700C5">
        <w:t>author</w:t>
      </w:r>
      <w:commentRangeEnd w:id="40"/>
      <w:r w:rsidR="00FD3A16">
        <w:rPr>
          <w:rStyle w:val="CommentReference"/>
        </w:rPr>
        <w:commentReference w:id="40"/>
      </w:r>
      <w:r w:rsidR="002700C5">
        <w:t>.</w:t>
      </w:r>
      <w:commentRangeEnd w:id="39"/>
      <w:r w:rsidR="00F94B95">
        <w:rPr>
          <w:rStyle w:val="CommentReference"/>
        </w:rPr>
        <w:commentReference w:id="39"/>
      </w:r>
    </w:p>
    <w:p w14:paraId="2F1F4A30" w14:textId="2389436C" w:rsidR="002700C5" w:rsidRDefault="003C465C" w:rsidP="003C465C">
      <w:pPr>
        <w:ind w:firstLine="720"/>
      </w:pPr>
      <w:r>
        <w:t>While preparing to move to Phoenix</w:t>
      </w:r>
      <w:r w:rsidR="002700C5">
        <w:t xml:space="preserve">, I was </w:t>
      </w:r>
      <w:r>
        <w:t xml:space="preserve">still </w:t>
      </w:r>
      <w:r w:rsidR="002700C5">
        <w:t>struggling to decide what I wanted my future career to look like. I had a few</w:t>
      </w:r>
      <w:r w:rsidR="00532130">
        <w:t xml:space="preserve"> phone interviews with hardware and </w:t>
      </w:r>
      <w:r w:rsidR="002700C5">
        <w:t>software companies in Phoenix, but the products</w:t>
      </w:r>
      <w:r w:rsidR="00532130">
        <w:t xml:space="preserve"> they produce</w:t>
      </w:r>
      <w:ins w:id="41" w:author="Shuman, Larry J" w:date="2018-08-31T11:43:00Z">
        <w:r w:rsidR="00FD3A16">
          <w:t>d</w:t>
        </w:r>
      </w:ins>
      <w:del w:id="42" w:author="Shuman, Larry J" w:date="2018-08-31T11:43:00Z">
        <w:r w:rsidR="00532130" w:rsidDel="00FD3A16">
          <w:delText>s</w:delText>
        </w:r>
      </w:del>
      <w:r w:rsidR="002700C5">
        <w:t xml:space="preserve"> w</w:t>
      </w:r>
      <w:r w:rsidR="00236672">
        <w:t xml:space="preserve">ere </w:t>
      </w:r>
      <w:r>
        <w:t xml:space="preserve">for </w:t>
      </w:r>
      <w:del w:id="43" w:author="Shuman, Larry J" w:date="2018-08-31T11:43:00Z">
        <w:r w:rsidDel="00FD3A16">
          <w:delText xml:space="preserve">bigger </w:delText>
        </w:r>
      </w:del>
      <w:ins w:id="44" w:author="Shuman, Larry J" w:date="2018-08-31T11:43:00Z">
        <w:r w:rsidR="00FD3A16">
          <w:t>larger</w:t>
        </w:r>
        <w:r w:rsidR="00FD3A16">
          <w:t xml:space="preserve"> </w:t>
        </w:r>
      </w:ins>
      <w:r>
        <w:t>companies</w:t>
      </w:r>
      <w:del w:id="45" w:author="Shuman, Larry J" w:date="2018-08-31T11:43:00Z">
        <w:r w:rsidDel="00FD3A16">
          <w:delText xml:space="preserve"> with lots of </w:delText>
        </w:r>
        <w:r w:rsidR="00236672" w:rsidDel="00FD3A16">
          <w:delText>money</w:delText>
        </w:r>
      </w:del>
      <w:r w:rsidR="00236672">
        <w:t xml:space="preserve">, and </w:t>
      </w:r>
      <w:r>
        <w:t xml:space="preserve">I could not see myself </w:t>
      </w:r>
      <w:r w:rsidR="004E1623">
        <w:t>becoming passionate about</w:t>
      </w:r>
      <w:r>
        <w:t xml:space="preserve"> this type of work</w:t>
      </w:r>
      <w:r w:rsidR="00236672">
        <w:t xml:space="preserve">. </w:t>
      </w:r>
      <w:r w:rsidR="004E1623">
        <w:t xml:space="preserve">My passions were cemented </w:t>
      </w:r>
      <w:r w:rsidR="00532130">
        <w:t xml:space="preserve">when </w:t>
      </w:r>
      <w:r>
        <w:t>I went on</w:t>
      </w:r>
      <w:r w:rsidR="00532130">
        <w:t xml:space="preserve"> a </w:t>
      </w:r>
      <w:r w:rsidR="004E1623">
        <w:t>three-day</w:t>
      </w:r>
      <w:r w:rsidR="00532130">
        <w:t xml:space="preserve"> backpacking trip with my father in </w:t>
      </w:r>
      <w:r w:rsidR="00236672">
        <w:t>the Rocky Mountains</w:t>
      </w:r>
      <w:r>
        <w:t>.</w:t>
      </w:r>
      <w:r w:rsidR="00532130">
        <w:t xml:space="preserve"> </w:t>
      </w:r>
      <w:r>
        <w:t>Nearing the completion of the hike,</w:t>
      </w:r>
      <w:r w:rsidR="00236672">
        <w:t xml:space="preserve"> I climbed up to a vantage point </w:t>
      </w:r>
      <w:r w:rsidR="00532130">
        <w:t xml:space="preserve">and was </w:t>
      </w:r>
      <w:r w:rsidR="00236672">
        <w:t xml:space="preserve">completely isolated. I could not believe the beauty and the grace of my surroundings, and </w:t>
      </w:r>
      <w:r w:rsidR="0003326F">
        <w:t xml:space="preserve">in </w:t>
      </w:r>
      <w:r>
        <w:t xml:space="preserve">that </w:t>
      </w:r>
      <w:r w:rsidR="0003326F">
        <w:t>moment I decided I need</w:t>
      </w:r>
      <w:ins w:id="46" w:author="Shuman, Larry J" w:date="2018-08-31T11:43:00Z">
        <w:r w:rsidR="00FD3A16">
          <w:t>ed</w:t>
        </w:r>
      </w:ins>
      <w:r w:rsidR="0003326F">
        <w:t xml:space="preserve"> to devote my career</w:t>
      </w:r>
      <w:r w:rsidR="00236672">
        <w:t xml:space="preserve"> to make sure that what I was currently seeing, would be there </w:t>
      </w:r>
      <w:r w:rsidR="00532130">
        <w:t xml:space="preserve">when I came back </w:t>
      </w:r>
      <w:r w:rsidR="00236672">
        <w:t xml:space="preserve">in 20 </w:t>
      </w:r>
      <w:commentRangeStart w:id="47"/>
      <w:r w:rsidR="00236672">
        <w:t>years</w:t>
      </w:r>
      <w:commentRangeEnd w:id="47"/>
      <w:r w:rsidR="00FD3A16">
        <w:rPr>
          <w:rStyle w:val="CommentReference"/>
        </w:rPr>
        <w:commentReference w:id="47"/>
      </w:r>
      <w:r w:rsidR="00236672">
        <w:t xml:space="preserve">. </w:t>
      </w:r>
      <w:r w:rsidR="004E1623">
        <w:t>While I was working at DLC</w:t>
      </w:r>
      <w:r w:rsidR="00236672">
        <w:t xml:space="preserve"> I</w:t>
      </w:r>
      <w:r w:rsidR="00532130">
        <w:t xml:space="preserve"> learned about many of </w:t>
      </w:r>
      <w:r w:rsidR="00236672">
        <w:t xml:space="preserve">the </w:t>
      </w:r>
      <w:r w:rsidR="00532130">
        <w:t xml:space="preserve">challenges utilities are facing integrating </w:t>
      </w:r>
      <w:r w:rsidR="00236672">
        <w:t xml:space="preserve">PV </w:t>
      </w:r>
      <w:r w:rsidR="00532130">
        <w:t>into electric grid.</w:t>
      </w:r>
      <w:r w:rsidR="00236672">
        <w:t xml:space="preserve"> So I decided that I would devote my </w:t>
      </w:r>
      <w:r w:rsidR="00532130">
        <w:t>career</w:t>
      </w:r>
      <w:r w:rsidR="00236672">
        <w:t xml:space="preserve"> to working </w:t>
      </w:r>
      <w:r w:rsidR="00532130">
        <w:t>within the</w:t>
      </w:r>
      <w:r w:rsidR="00236672">
        <w:t xml:space="preserve"> power </w:t>
      </w:r>
      <w:r w:rsidR="00532130">
        <w:t xml:space="preserve">sector </w:t>
      </w:r>
      <w:r w:rsidR="00236672">
        <w:t>and solving the problems of integrating renewable energy into the current system.</w:t>
      </w:r>
    </w:p>
    <w:p w14:paraId="5E6DCD5B" w14:textId="37D181D9" w:rsidR="0003326F" w:rsidRDefault="004E1623" w:rsidP="0079390D">
      <w:pPr>
        <w:ind w:firstLine="720"/>
      </w:pPr>
      <w:r>
        <w:t xml:space="preserve">Even though I was now working in my career field, </w:t>
      </w:r>
      <w:r w:rsidR="008B434D">
        <w:t xml:space="preserve">I </w:t>
      </w:r>
      <w:r w:rsidR="0079390D">
        <w:t>remained</w:t>
      </w:r>
      <w:r w:rsidR="008B434D">
        <w:t xml:space="preserve"> fully committed to </w:t>
      </w:r>
      <w:del w:id="48" w:author="Shuman, Larry J" w:date="2018-08-31T11:44:00Z">
        <w:r w:rsidR="008B434D" w:rsidDel="00FD3A16">
          <w:delText>moving to</w:delText>
        </w:r>
      </w:del>
      <w:ins w:id="49" w:author="Shuman, Larry J" w:date="2018-08-31T11:44:00Z">
        <w:r w:rsidR="00FD3A16">
          <w:t>staying in</w:t>
        </w:r>
      </w:ins>
      <w:r w:rsidR="008B434D">
        <w:t xml:space="preserve"> Arizona to fulfill the promise I had made to my grandmother </w:t>
      </w:r>
      <w:ins w:id="50" w:author="Shuman, Larry J" w:date="2018-08-31T11:45:00Z">
        <w:r w:rsidR="00FD3A16">
          <w:t>two</w:t>
        </w:r>
      </w:ins>
      <w:del w:id="51" w:author="Shuman, Larry J" w:date="2018-08-31T11:45:00Z">
        <w:r w:rsidR="008B434D" w:rsidDel="00FD3A16">
          <w:delText>2</w:delText>
        </w:r>
      </w:del>
      <w:r w:rsidR="008B434D">
        <w:t xml:space="preserve"> ye</w:t>
      </w:r>
      <w:r w:rsidR="0079390D">
        <w:t xml:space="preserve">ars </w:t>
      </w:r>
      <w:r w:rsidR="00574342">
        <w:t>prior</w:t>
      </w:r>
      <w:r>
        <w:t>. Fortunately,</w:t>
      </w:r>
      <w:r w:rsidR="0079390D">
        <w:t xml:space="preserve"> my project had gained some traction at DLC and begun to produce result</w:t>
      </w:r>
      <w:r w:rsidR="00E73F8F">
        <w:t>s which</w:t>
      </w:r>
      <w:r w:rsidR="0003326F">
        <w:t xml:space="preserve"> led to a job</w:t>
      </w:r>
      <w:r w:rsidR="0079390D">
        <w:t xml:space="preserve"> offer from DLC</w:t>
      </w:r>
      <w:r w:rsidR="0003326F">
        <w:t>, as the first and only remote employee at the company.</w:t>
      </w:r>
      <w:r w:rsidR="0079390D">
        <w:t xml:space="preserve"> As a remote employee, I have</w:t>
      </w:r>
      <w:r w:rsidR="0003326F">
        <w:t xml:space="preserve"> </w:t>
      </w:r>
      <w:r w:rsidR="00E73F8F">
        <w:t>continued</w:t>
      </w:r>
      <w:r w:rsidR="0003326F">
        <w:t xml:space="preserve"> to create circuit models that DLC engineer</w:t>
      </w:r>
      <w:r w:rsidR="00205444">
        <w:t>s can</w:t>
      </w:r>
      <w:r w:rsidR="0079390D">
        <w:t xml:space="preserve"> use to study our system, and I have broaden</w:t>
      </w:r>
      <w:r w:rsidR="00E73F8F">
        <w:t>ed</w:t>
      </w:r>
      <w:r w:rsidR="0079390D">
        <w:t xml:space="preserve"> my knowledge of an industry that is at the beginning of </w:t>
      </w:r>
      <w:del w:id="52" w:author="Shuman, Larry J" w:date="2018-08-31T11:45:00Z">
        <w:r w:rsidR="0079390D" w:rsidDel="00FD3A16">
          <w:delText xml:space="preserve">going through </w:delText>
        </w:r>
      </w:del>
      <w:r w:rsidR="0079390D">
        <w:t xml:space="preserve">substantial </w:t>
      </w:r>
      <w:commentRangeStart w:id="53"/>
      <w:r w:rsidR="0079390D">
        <w:t>change</w:t>
      </w:r>
      <w:commentRangeEnd w:id="53"/>
      <w:r w:rsidR="00FD3A16">
        <w:rPr>
          <w:rStyle w:val="CommentReference"/>
        </w:rPr>
        <w:commentReference w:id="53"/>
      </w:r>
      <w:r w:rsidR="0079390D">
        <w:t xml:space="preserve">. Though I can </w:t>
      </w:r>
      <w:r w:rsidR="00205444">
        <w:t>see</w:t>
      </w:r>
      <w:r w:rsidR="00325761">
        <w:t xml:space="preserve"> a future where I work</w:t>
      </w:r>
      <w:r w:rsidR="00205444">
        <w:t xml:space="preserve"> at DLC for my entire career, I want to use my knowledge and talents to positively impact a greater scope of humanity, and solve problems that all utilities are facing, rather than just one.</w:t>
      </w:r>
    </w:p>
    <w:p w14:paraId="356C058F" w14:textId="1AE96A39" w:rsidR="00574342" w:rsidRDefault="005D05DD" w:rsidP="0079390D">
      <w:pPr>
        <w:ind w:firstLine="720"/>
      </w:pPr>
      <w:r>
        <w:t xml:space="preserve">Therefore, I am </w:t>
      </w:r>
      <w:commentRangeStart w:id="54"/>
      <w:r>
        <w:t>beyond excited</w:t>
      </w:r>
      <w:commentRangeEnd w:id="54"/>
      <w:r w:rsidR="00FD3A16">
        <w:rPr>
          <w:rStyle w:val="CommentReference"/>
        </w:rPr>
        <w:commentReference w:id="54"/>
      </w:r>
      <w:r>
        <w:t xml:space="preserve"> that I am beginning my graduate studies at ASU. Dr. Yang Weng’s expertise in Machine Learning will allow me to use cutting edge techniques to solve problems utilities are currently facing. </w:t>
      </w:r>
      <w:r w:rsidR="007A4455">
        <w:t xml:space="preserve">I am </w:t>
      </w:r>
      <w:r w:rsidR="0070250C">
        <w:t>presently</w:t>
      </w:r>
      <w:r w:rsidR="007A4455">
        <w:t xml:space="preserve"> studying</w:t>
      </w:r>
      <w:r w:rsidR="00457783">
        <w:t xml:space="preserve"> how to break down the</w:t>
      </w:r>
      <w:r w:rsidR="007A4455">
        <w:t xml:space="preserve"> barriers </w:t>
      </w:r>
      <w:r w:rsidR="00457783">
        <w:t xml:space="preserve">that </w:t>
      </w:r>
      <w:r w:rsidR="007A4455">
        <w:t xml:space="preserve">are preventing small scale PV and personal energy storage from being widely distributed and accepted. I </w:t>
      </w:r>
      <w:r w:rsidR="00E73F8F">
        <w:t>want</w:t>
      </w:r>
      <w:r w:rsidR="007A4455">
        <w:t xml:space="preserve"> my research to benefit</w:t>
      </w:r>
      <w:r w:rsidR="00E73F8F">
        <w:t xml:space="preserve"> </w:t>
      </w:r>
      <w:r w:rsidR="007A4455">
        <w:t>both the utilities and their customers</w:t>
      </w:r>
      <w:r w:rsidR="00E73F8F">
        <w:t>.</w:t>
      </w:r>
    </w:p>
    <w:p w14:paraId="7839DF9B" w14:textId="77777777" w:rsidR="00205444" w:rsidRDefault="00205444"/>
    <w:p w14:paraId="5F443378" w14:textId="35A51435" w:rsidR="00506062" w:rsidRDefault="0080307B" w:rsidP="00E8126C">
      <w:pPr>
        <w:ind w:firstLine="720"/>
      </w:pPr>
      <w:commentRangeStart w:id="55"/>
      <w:r>
        <w:lastRenderedPageBreak/>
        <w:t>To</w:t>
      </w:r>
      <w:commentRangeEnd w:id="55"/>
      <w:r w:rsidR="00FD3A16">
        <w:rPr>
          <w:rStyle w:val="CommentReference"/>
        </w:rPr>
        <w:commentReference w:id="55"/>
      </w:r>
      <w:r>
        <w:t xml:space="preserve"> </w:t>
      </w:r>
      <w:r w:rsidR="0079390D">
        <w:t>contribut</w:t>
      </w:r>
      <w:r>
        <w:t>e</w:t>
      </w:r>
      <w:r w:rsidR="0079390D">
        <w:t xml:space="preserve"> to</w:t>
      </w:r>
      <w:r>
        <w:t xml:space="preserve"> the</w:t>
      </w:r>
      <w:r w:rsidR="0079390D">
        <w:t xml:space="preserve"> broader impacts of science</w:t>
      </w:r>
      <w:r>
        <w:t xml:space="preserve"> I volunteered my time to</w:t>
      </w:r>
      <w:r w:rsidR="0079390D">
        <w:t xml:space="preserve"> improve and advance projects </w:t>
      </w:r>
      <w:r>
        <w:t>in a Sustainable Design lab at Pitt.</w:t>
      </w:r>
      <w:r w:rsidR="004F3A39">
        <w:t xml:space="preserve"> I joined a small team of undergraduate students working on building low-cost microcontroller-based air quality sensors. My teammate</w:t>
      </w:r>
      <w:r w:rsidR="00A33229">
        <w:t>’</w:t>
      </w:r>
      <w:r w:rsidR="004F3A39">
        <w:t xml:space="preserve">s backgrounds </w:t>
      </w:r>
      <w:r w:rsidR="00A33229">
        <w:t>with microcontrollers were limited</w:t>
      </w:r>
      <w:r w:rsidR="004F3A39">
        <w:t xml:space="preserve"> and</w:t>
      </w:r>
      <w:r w:rsidR="00A33229">
        <w:t xml:space="preserve"> </w:t>
      </w:r>
      <w:r>
        <w:t xml:space="preserve">the </w:t>
      </w:r>
      <w:r w:rsidR="00A33229">
        <w:t>circuits being built for</w:t>
      </w:r>
      <w:r w:rsidR="004F3A39">
        <w:t xml:space="preserve"> the sensors </w:t>
      </w:r>
      <w:r w:rsidR="00A33229">
        <w:t>were difficult to debug and tedious to build</w:t>
      </w:r>
      <w:r>
        <w:t>, so they were struggling to move their project along.</w:t>
      </w:r>
      <w:r w:rsidR="00A33229">
        <w:t xml:space="preserve"> I was able to </w:t>
      </w:r>
      <w:r>
        <w:t xml:space="preserve">quickly </w:t>
      </w:r>
      <w:r w:rsidR="00A33229">
        <w:t xml:space="preserve">identify problems with the circuits </w:t>
      </w:r>
      <w:r>
        <w:t>but ultimately</w:t>
      </w:r>
      <w:r w:rsidR="00A33229">
        <w:t xml:space="preserve"> recommend</w:t>
      </w:r>
      <w:r>
        <w:t xml:space="preserve">ed </w:t>
      </w:r>
      <w:r w:rsidR="00A33229">
        <w:t xml:space="preserve">changing the </w:t>
      </w:r>
      <w:r w:rsidR="00506062">
        <w:t xml:space="preserve">implementation </w:t>
      </w:r>
      <w:r w:rsidR="003C6831">
        <w:t>of the project</w:t>
      </w:r>
      <w:r>
        <w:t xml:space="preserve"> because of the lack of resiliency in the microcontrollers they were using.</w:t>
      </w:r>
      <w:r w:rsidR="003C6831">
        <w:t xml:space="preserve"> </w:t>
      </w:r>
      <w:r w:rsidR="00A33229">
        <w:t xml:space="preserve">Another team in this lab was testing how ultraviolet LEDs could be used to decontaminate water. But their circuit design and implementation </w:t>
      </w:r>
      <w:r w:rsidR="00713C48">
        <w:t>prevented</w:t>
      </w:r>
      <w:r w:rsidR="00A33229">
        <w:t xml:space="preserve"> the LEDs from being operable. I was able to redesign their code and adjust their circuitry so that they could control</w:t>
      </w:r>
      <w:r w:rsidR="00E8126C">
        <w:t xml:space="preserve"> and record</w:t>
      </w:r>
      <w:r w:rsidR="00A33229">
        <w:t xml:space="preserve"> the intensity of the light.</w:t>
      </w:r>
      <w:r w:rsidR="00506062">
        <w:t xml:space="preserve"> Working in this lab allowed me to collaborate with engineers outside of my field of study</w:t>
      </w:r>
      <w:r w:rsidR="0070250C">
        <w:t xml:space="preserve"> </w:t>
      </w:r>
      <w:r w:rsidR="00506062">
        <w:t>and learn</w:t>
      </w:r>
      <w:r>
        <w:t>ed</w:t>
      </w:r>
      <w:r w:rsidR="00506062">
        <w:t xml:space="preserve"> how </w:t>
      </w:r>
      <w:r>
        <w:t xml:space="preserve">engineers of all fields can combine their knowledge </w:t>
      </w:r>
      <w:r w:rsidR="00713C48">
        <w:t>on the same project.</w:t>
      </w:r>
      <w:r>
        <w:t xml:space="preserve"> </w:t>
      </w:r>
    </w:p>
    <w:p w14:paraId="56776DAA" w14:textId="74653A41" w:rsidR="003C6831"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E8126C">
        <w:t xml:space="preserve"> 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A671DD">
        <w:t>During o</w:t>
      </w:r>
      <w:r w:rsidR="003C6831">
        <w:t xml:space="preserve">ur tutoring time I </w:t>
      </w:r>
      <w:r w:rsidR="00E8126C">
        <w:t xml:space="preserve">am able </w:t>
      </w:r>
      <w:r w:rsidR="003C6831">
        <w:t>to</w:t>
      </w:r>
      <w:r w:rsidR="009C2109">
        <w:t xml:space="preserve"> impart some of my young wisdom and life advice.</w:t>
      </w:r>
      <w:r w:rsidR="00E8126C">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w:t>
      </w:r>
      <w:commentRangeStart w:id="56"/>
      <w:r w:rsidR="003C6831">
        <w:t>pre</w:t>
      </w:r>
      <w:r w:rsidR="009C2109">
        <w:t>stigious</w:t>
      </w:r>
      <w:del w:id="57" w:author="Shuman, Larry J" w:date="2018-08-31T11:51:00Z">
        <w:r w:rsidR="009C2109" w:rsidDel="00FD3A16">
          <w:delText xml:space="preserve"> east coast</w:delText>
        </w:r>
      </w:del>
      <w:commentRangeEnd w:id="56"/>
      <w:r w:rsidR="00FD3A16">
        <w:rPr>
          <w:rStyle w:val="CommentReference"/>
        </w:rPr>
        <w:commentReference w:id="56"/>
      </w:r>
      <w:r w:rsidR="009C2109">
        <w:t xml:space="preserve"> college. </w:t>
      </w:r>
      <w:r w:rsidR="006D4CF0">
        <w:t xml:space="preserve">Though I’ve spent most of my college and post college career working on projects, this has given me the opportunity to work on </w:t>
      </w:r>
      <w:r w:rsidR="002A1F9E">
        <w:t>a person</w:t>
      </w:r>
      <w:r w:rsidR="006D4CF0">
        <w:t xml:space="preserve">. </w:t>
      </w:r>
      <w:r>
        <w:t>So far b</w:t>
      </w:r>
      <w:r w:rsidR="006D4CF0">
        <w:t xml:space="preserve">eing a positive influence on my cousin has been </w:t>
      </w:r>
      <w:r>
        <w:t>incredibly rewarding</w:t>
      </w:r>
      <w:r w:rsidR="006D4CF0">
        <w:t xml:space="preserve"> and </w:t>
      </w:r>
      <w:r>
        <w:t>rekindled</w:t>
      </w:r>
      <w:r w:rsidR="006D4CF0">
        <w:t xml:space="preserve"> </w:t>
      </w:r>
      <w:r>
        <w:t>my</w:t>
      </w:r>
      <w:r w:rsidR="006D4CF0">
        <w:t xml:space="preserve"> passion to make people</w:t>
      </w:r>
      <w:r w:rsidR="003D7EA2">
        <w:t>, and not just things,</w:t>
      </w:r>
      <w:r w:rsidR="006D4CF0">
        <w:t xml:space="preserve"> better. </w:t>
      </w:r>
      <w:r w:rsidR="002A1F9E">
        <w:t>I am excited to bring this passion towards helping my future students as a teaching assistant</w:t>
      </w:r>
      <w:r w:rsidR="00A671DD">
        <w:t xml:space="preserve"> during my graduate </w:t>
      </w:r>
      <w:commentRangeStart w:id="58"/>
      <w:r w:rsidR="00A671DD">
        <w:t>studies</w:t>
      </w:r>
      <w:commentRangeEnd w:id="58"/>
      <w:r w:rsidR="00FD3A16">
        <w:rPr>
          <w:rStyle w:val="CommentReference"/>
        </w:rPr>
        <w:commentReference w:id="58"/>
      </w:r>
      <w:r w:rsidR="00E8126C">
        <w:t>.</w:t>
      </w:r>
    </w:p>
    <w:p w14:paraId="7604B397" w14:textId="79926B0C" w:rsidR="005F7392" w:rsidRDefault="00777DEC" w:rsidP="005F7392">
      <w:pPr>
        <w:ind w:firstLine="720"/>
      </w:pPr>
      <w:r>
        <w:t xml:space="preserve">I </w:t>
      </w:r>
      <w:r w:rsidR="004E3062">
        <w:t>believ</w:t>
      </w:r>
      <w:r w:rsidR="003D7EA2">
        <w:t>e</w:t>
      </w:r>
      <w:r>
        <w:t xml:space="preserve"> my story shows that </w:t>
      </w:r>
      <w:r w:rsidR="004E3062">
        <w:t xml:space="preserve">the obvious next step in my career is to attain a PhD. </w:t>
      </w:r>
      <w:r w:rsidR="003D7EA2">
        <w:t>My track record of completing meaningful projects, giving back to my family, and my dedication to improve the world epitomize all the characteristics of a Graduate Research Fellow.</w:t>
      </w:r>
      <w:r w:rsidR="003E0C55">
        <w:t xml:space="preserve"> Thank you for your consideration.</w:t>
      </w:r>
    </w:p>
    <w:p w14:paraId="5CDBC088" w14:textId="77777777" w:rsidR="003D7EA2" w:rsidRDefault="003D7EA2" w:rsidP="005F7392">
      <w:pPr>
        <w:ind w:firstLine="720"/>
      </w:pPr>
    </w:p>
    <w:p w14:paraId="530F0B71" w14:textId="189011AB" w:rsidR="00986870" w:rsidRDefault="00986870"/>
    <w:sectPr w:rsidR="009868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Shuman, Larry J" w:date="2018-08-31T11:33:00Z" w:initials="SLJ">
    <w:p w14:paraId="7CEA9323" w14:textId="775606A1" w:rsidR="00FD3A16" w:rsidRDefault="00FD3A16">
      <w:pPr>
        <w:pStyle w:val="CommentText"/>
      </w:pPr>
      <w:r>
        <w:rPr>
          <w:rStyle w:val="CommentReference"/>
        </w:rPr>
        <w:annotationRef/>
      </w:r>
      <w:r>
        <w:t>Cut – doesn’t make sense</w:t>
      </w:r>
    </w:p>
  </w:comment>
  <w:comment w:id="27"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29" w:author="Shuman, Larry J" w:date="2018-08-31T11:36:00Z" w:initials="SLJ">
    <w:p w14:paraId="125CBA7A" w14:textId="4F1A1266" w:rsidR="00FD3A16" w:rsidRDefault="00FD3A16">
      <w:pPr>
        <w:pStyle w:val="CommentText"/>
      </w:pPr>
      <w:r>
        <w:rPr>
          <w:rStyle w:val="CommentReference"/>
        </w:rPr>
        <w:annotationRef/>
      </w:r>
      <w:r>
        <w:t>Explain</w:t>
      </w:r>
    </w:p>
  </w:comment>
  <w:comment w:id="36" w:author="Shuman, Larry J" w:date="2018-08-31T11:38:00Z" w:initials="SLJ">
    <w:p w14:paraId="250A8B04" w14:textId="245614A8" w:rsidR="00FD3A16" w:rsidRDefault="00FD3A16">
      <w:pPr>
        <w:pStyle w:val="CommentText"/>
      </w:pPr>
      <w:r>
        <w:rPr>
          <w:rStyle w:val="CommentReference"/>
        </w:rPr>
        <w:annotationRef/>
      </w:r>
      <w:r>
        <w:t xml:space="preserve">Need to make this section sound more like applied research and not simply a programming assignment.  </w:t>
      </w:r>
    </w:p>
  </w:comment>
  <w:comment w:id="37" w:author="Shuman, Larry J" w:date="2018-08-31T11:39:00Z" w:initials="SLJ">
    <w:p w14:paraId="156347E0" w14:textId="24A63AA3" w:rsidR="00FD3A16" w:rsidRDefault="00FD3A16">
      <w:pPr>
        <w:pStyle w:val="CommentText"/>
      </w:pPr>
      <w:r>
        <w:rPr>
          <w:rStyle w:val="CommentReference"/>
        </w:rPr>
        <w:annotationRef/>
      </w:r>
      <w:r>
        <w:t xml:space="preserve">I would have less “decided” in this – very repetitious – simply “I </w:t>
      </w:r>
      <w:proofErr w:type="spellStart"/>
      <w:r>
        <w:t>moverd</w:t>
      </w:r>
      <w:proofErr w:type="spellEnd"/>
      <w:r>
        <w:t xml:space="preserve"> to Phoenix . . .</w:t>
      </w:r>
    </w:p>
  </w:comment>
  <w:comment w:id="38" w:author="Shuman, Larry J" w:date="2018-08-31T11:40:00Z" w:initials="SLJ">
    <w:p w14:paraId="18243910" w14:textId="7FF31499" w:rsidR="00FD3A16" w:rsidRDefault="00FD3A16">
      <w:pPr>
        <w:pStyle w:val="CommentText"/>
      </w:pPr>
      <w:r>
        <w:rPr>
          <w:rStyle w:val="CommentReference"/>
        </w:rPr>
        <w:annotationRef/>
      </w:r>
      <w:r>
        <w:t>Might want to add a bit more here about caring for your grandmother – suggests “outreach”</w:t>
      </w:r>
    </w:p>
  </w:comment>
  <w:comment w:id="40" w:author="Shuman, Larry J" w:date="2018-08-31T11:42:00Z" w:initials="SLJ">
    <w:p w14:paraId="2B6A3DC6" w14:textId="339303AB" w:rsidR="00FD3A16" w:rsidRDefault="00FD3A16">
      <w:pPr>
        <w:pStyle w:val="CommentText"/>
      </w:pPr>
      <w:r>
        <w:rPr>
          <w:rStyle w:val="CommentReference"/>
        </w:rPr>
        <w:annotationRef/>
      </w:r>
      <w:r>
        <w:t>Again want to emphasize the research aspects of this – show that you could independently come up with creative results, models, etc.</w:t>
      </w:r>
    </w:p>
  </w:comment>
  <w:comment w:id="39" w:author="Morgenstern, Carl W" w:date="2018-08-23T18:30:00Z" w:initials="MCW">
    <w:p w14:paraId="0EDAE429" w14:textId="11278277" w:rsidR="00F94B95" w:rsidRDefault="00F94B95">
      <w:pPr>
        <w:pStyle w:val="CommentText"/>
      </w:pPr>
      <w:r>
        <w:rPr>
          <w:rStyle w:val="CommentReference"/>
        </w:rPr>
        <w:annotationRef/>
      </w:r>
      <w:r>
        <w:t xml:space="preserve">This paragraph </w:t>
      </w:r>
      <w:r w:rsidR="004E1623">
        <w:t xml:space="preserve">needs to be reorganized/simplified </w:t>
      </w:r>
      <w:r>
        <w:t>but I’m not exactly sure how to make it better.</w:t>
      </w:r>
    </w:p>
    <w:p w14:paraId="1BDB8296" w14:textId="77777777" w:rsidR="00F94B95" w:rsidRDefault="00F94B95" w:rsidP="00F94B95">
      <w:pPr>
        <w:pStyle w:val="CommentText"/>
        <w:numPr>
          <w:ilvl w:val="0"/>
          <w:numId w:val="1"/>
        </w:numPr>
      </w:pPr>
      <w:r>
        <w:t>Joined DLC to improve and finish project</w:t>
      </w:r>
    </w:p>
    <w:p w14:paraId="4B49495E" w14:textId="33C4C268" w:rsidR="00F94B95" w:rsidRDefault="00F94B95" w:rsidP="00F94B95">
      <w:pPr>
        <w:pStyle w:val="CommentText"/>
        <w:numPr>
          <w:ilvl w:val="0"/>
          <w:numId w:val="1"/>
        </w:numPr>
      </w:pPr>
      <w:r>
        <w:t>Describe why the project was useful</w:t>
      </w:r>
    </w:p>
    <w:p w14:paraId="1E62EBF2" w14:textId="4B85365A" w:rsidR="004E1623" w:rsidRDefault="004E1623" w:rsidP="00F94B95">
      <w:pPr>
        <w:pStyle w:val="CommentText"/>
        <w:numPr>
          <w:ilvl w:val="0"/>
          <w:numId w:val="1"/>
        </w:numPr>
      </w:pPr>
      <w:r>
        <w:t>Describe the progress I’ve made on improving the project</w:t>
      </w:r>
    </w:p>
    <w:p w14:paraId="10271633" w14:textId="77777777" w:rsidR="00F94B95" w:rsidRDefault="00F94B95" w:rsidP="00F94B95">
      <w:pPr>
        <w:pStyle w:val="CommentText"/>
        <w:numPr>
          <w:ilvl w:val="0"/>
          <w:numId w:val="1"/>
        </w:numPr>
      </w:pPr>
      <w:r>
        <w:t>Describe why the project was unique</w:t>
      </w:r>
    </w:p>
    <w:p w14:paraId="13DE3C86" w14:textId="6365D200" w:rsidR="00F94B95" w:rsidRDefault="00F94B95" w:rsidP="00F94B95">
      <w:pPr>
        <w:pStyle w:val="CommentText"/>
        <w:numPr>
          <w:ilvl w:val="0"/>
          <w:numId w:val="1"/>
        </w:numPr>
      </w:pPr>
      <w:r>
        <w:t>Published a paper on the project.</w:t>
      </w:r>
    </w:p>
  </w:comment>
  <w:comment w:id="47" w:author="Shuman, Larry J" w:date="2018-08-31T11:44:00Z" w:initials="SLJ">
    <w:p w14:paraId="63EC3FA1" w14:textId="4C1AE05D" w:rsidR="00FD3A16" w:rsidRDefault="00FD3A16">
      <w:pPr>
        <w:pStyle w:val="CommentText"/>
      </w:pPr>
      <w:r>
        <w:rPr>
          <w:rStyle w:val="CommentReference"/>
        </w:rPr>
        <w:annotationRef/>
      </w:r>
      <w:r>
        <w:t>Why were you concerned it might not be there in 20 years?</w:t>
      </w:r>
    </w:p>
  </w:comment>
  <w:comment w:id="53"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this.  You can emphasize that this concern came through the cultures and conditions you saw during your formative years.</w:t>
      </w:r>
    </w:p>
  </w:comment>
  <w:comment w:id="54" w:author="Shuman, Larry J" w:date="2018-08-31T11:48:00Z" w:initials="SLJ">
    <w:p w14:paraId="18EB4D76" w14:textId="3F954D43" w:rsidR="00FD3A16" w:rsidRDefault="00FD3A16">
      <w:pPr>
        <w:pStyle w:val="CommentText"/>
      </w:pPr>
      <w:r>
        <w:rPr>
          <w:rStyle w:val="CommentReference"/>
        </w:rPr>
        <w:annotationRef/>
      </w:r>
      <w:r>
        <w:t xml:space="preserve">You need to write more professionally; I am anxious to begin . . . working with Dr. Weng’s whose expertise in . . . </w:t>
      </w:r>
    </w:p>
  </w:comment>
  <w:comment w:id="55" w:author="Shuman, Larry J" w:date="2018-08-31T11:49:00Z" w:initials="SLJ">
    <w:p w14:paraId="5DC1D5E9" w14:textId="61D2F09A" w:rsidR="00FD3A16" w:rsidRDefault="00FD3A16">
      <w:pPr>
        <w:pStyle w:val="CommentText"/>
      </w:pPr>
      <w:r>
        <w:rPr>
          <w:rStyle w:val="CommentReference"/>
        </w:rPr>
        <w:annotationRef/>
      </w:r>
      <w:r>
        <w:t>I would put this in your section on Pitt – ties in with the environmental theme that you should establish at the top</w:t>
      </w:r>
    </w:p>
  </w:comment>
  <w:comment w:id="56" w:author="Shuman, Larry J" w:date="2018-08-31T11:51:00Z" w:initials="SLJ">
    <w:p w14:paraId="6A78C88C" w14:textId="6C0DE68F" w:rsidR="00FD3A16" w:rsidRDefault="00FD3A16">
      <w:pPr>
        <w:pStyle w:val="CommentText"/>
      </w:pPr>
      <w:r>
        <w:rPr>
          <w:rStyle w:val="CommentReference"/>
        </w:rPr>
        <w:annotationRef/>
      </w:r>
      <w:r>
        <w:t>Suppose someone from Cal or Stanford is the reviewer?</w:t>
      </w:r>
    </w:p>
  </w:comment>
  <w:comment w:id="58" w:author="Shuman, Larry J" w:date="2018-08-31T11:52:00Z" w:initials="SLJ">
    <w:p w14:paraId="6C52F8A1" w14:textId="1A625832" w:rsidR="00FD3A16" w:rsidRDefault="00FD3A16">
      <w:pPr>
        <w:pStyle w:val="CommentText"/>
      </w:pPr>
      <w:r>
        <w:rPr>
          <w:rStyle w:val="CommentReference"/>
        </w:rPr>
        <w:annotationRef/>
      </w:r>
      <w:r>
        <w:t xml:space="preserve">Did this experience make you want to work with an ASU group that does outreach?  Say it; if serious may want to make the contacts now.  There are groups that work with minorities and indigenous people (which would tie everything </w:t>
      </w:r>
      <w:r>
        <w:t>together).</w:t>
      </w:r>
      <w:bookmarkStart w:id="59" w:name="_GoBack"/>
      <w:bookmarkEnd w:id="5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A9323" w15:done="0"/>
  <w15:commentEx w15:paraId="6820AD82" w15:done="0"/>
  <w15:commentEx w15:paraId="125CBA7A" w15:done="0"/>
  <w15:commentEx w15:paraId="250A8B04" w15:done="0"/>
  <w15:commentEx w15:paraId="156347E0" w15:done="0"/>
  <w15:commentEx w15:paraId="18243910" w15:done="0"/>
  <w15:commentEx w15:paraId="2B6A3DC6" w15:done="0"/>
  <w15:commentEx w15:paraId="13DE3C86" w15:done="0"/>
  <w15:commentEx w15:paraId="63EC3FA1" w15:done="0"/>
  <w15:commentEx w15:paraId="7B6F3C7E" w15:done="0"/>
  <w15:commentEx w15:paraId="18EB4D76" w15:done="0"/>
  <w15:commentEx w15:paraId="5DC1D5E9" w15:done="0"/>
  <w15:commentEx w15:paraId="6A78C88C" w15:done="0"/>
  <w15:commentEx w15:paraId="6C52F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EA9323" w16cid:durableId="1F33A5FC"/>
  <w16cid:commentId w16cid:paraId="6820AD82" w16cid:durableId="1F33A68F"/>
  <w16cid:commentId w16cid:paraId="125CBA7A" w16cid:durableId="1F33A6C7"/>
  <w16cid:commentId w16cid:paraId="250A8B04" w16cid:durableId="1F33A71E"/>
  <w16cid:commentId w16cid:paraId="156347E0" w16cid:durableId="1F33A76C"/>
  <w16cid:commentId w16cid:paraId="18243910" w16cid:durableId="1F33A7BA"/>
  <w16cid:commentId w16cid:paraId="2B6A3DC6" w16cid:durableId="1F33A80C"/>
  <w16cid:commentId w16cid:paraId="13DE3C86" w16cid:durableId="1F297BCC"/>
  <w16cid:commentId w16cid:paraId="63EC3FA1" w16cid:durableId="1F33A896"/>
  <w16cid:commentId w16cid:paraId="7B6F3C7E" w16cid:durableId="1F33A8FA"/>
  <w16cid:commentId w16cid:paraId="18EB4D76" w16cid:durableId="1F33A970"/>
  <w16cid:commentId w16cid:paraId="5DC1D5E9" w16cid:durableId="1F33A9DB"/>
  <w16cid:commentId w16cid:paraId="6A78C88C" w16cid:durableId="1F33AA59"/>
  <w16cid:commentId w16cid:paraId="6C52F8A1" w16cid:durableId="1F33AA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uman, Larry J">
    <w15:presenceInfo w15:providerId="Windows Live" w15:userId="7a93fa8c-ac1a-45a7-82ab-5d8e7397c525"/>
  </w15:person>
  <w15:person w15:author="Morgenstern, Carl W">
    <w15:presenceInfo w15:providerId="AD" w15:userId="S-1-5-21-567530673-3562539204-48740263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5824"/>
    <w:rsid w:val="0003326F"/>
    <w:rsid w:val="00094659"/>
    <w:rsid w:val="000F5FD9"/>
    <w:rsid w:val="00205444"/>
    <w:rsid w:val="00236672"/>
    <w:rsid w:val="002700C5"/>
    <w:rsid w:val="002A1F9E"/>
    <w:rsid w:val="002A43F0"/>
    <w:rsid w:val="002C271F"/>
    <w:rsid w:val="003036ED"/>
    <w:rsid w:val="00325761"/>
    <w:rsid w:val="00362A7E"/>
    <w:rsid w:val="003C465C"/>
    <w:rsid w:val="003C6831"/>
    <w:rsid w:val="003D7EA2"/>
    <w:rsid w:val="003E0C55"/>
    <w:rsid w:val="003F56FB"/>
    <w:rsid w:val="00401028"/>
    <w:rsid w:val="00457783"/>
    <w:rsid w:val="004859EC"/>
    <w:rsid w:val="004A36C3"/>
    <w:rsid w:val="004E1623"/>
    <w:rsid w:val="004E3062"/>
    <w:rsid w:val="004F3A39"/>
    <w:rsid w:val="00506062"/>
    <w:rsid w:val="00532130"/>
    <w:rsid w:val="00574342"/>
    <w:rsid w:val="005D05DD"/>
    <w:rsid w:val="005F7392"/>
    <w:rsid w:val="00613B55"/>
    <w:rsid w:val="00630151"/>
    <w:rsid w:val="006D4CF0"/>
    <w:rsid w:val="0070250C"/>
    <w:rsid w:val="00713C48"/>
    <w:rsid w:val="00735C11"/>
    <w:rsid w:val="00743DFA"/>
    <w:rsid w:val="00751E7F"/>
    <w:rsid w:val="00777DEC"/>
    <w:rsid w:val="0079390D"/>
    <w:rsid w:val="0079468A"/>
    <w:rsid w:val="007A4455"/>
    <w:rsid w:val="0080307B"/>
    <w:rsid w:val="00832A0A"/>
    <w:rsid w:val="008737A5"/>
    <w:rsid w:val="008B434D"/>
    <w:rsid w:val="00986870"/>
    <w:rsid w:val="009C2109"/>
    <w:rsid w:val="00A33229"/>
    <w:rsid w:val="00A671DD"/>
    <w:rsid w:val="00A81D06"/>
    <w:rsid w:val="00AA374E"/>
    <w:rsid w:val="00AC6503"/>
    <w:rsid w:val="00B15C83"/>
    <w:rsid w:val="00DE60C2"/>
    <w:rsid w:val="00E73F8F"/>
    <w:rsid w:val="00E8126C"/>
    <w:rsid w:val="00F00B12"/>
    <w:rsid w:val="00F22405"/>
    <w:rsid w:val="00F94B95"/>
    <w:rsid w:val="00FD3A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231C9912-8E6C-4468-8733-1C24F36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Shuman, Larry J</cp:lastModifiedBy>
  <cp:revision>3</cp:revision>
  <dcterms:created xsi:type="dcterms:W3CDTF">2018-08-31T15:27:00Z</dcterms:created>
  <dcterms:modified xsi:type="dcterms:W3CDTF">2018-08-31T15:54:00Z</dcterms:modified>
</cp:coreProperties>
</file>